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72D5D4" w14:textId="77777777" w:rsidR="007233FF" w:rsidRPr="00792D66" w:rsidRDefault="007233FF" w:rsidP="00792D66">
      <w:pPr>
        <w:pStyle w:val="ChapterStart"/>
      </w:pPr>
      <w:r w:rsidRPr="00792D66">
        <w:rPr>
          <w:rStyle w:val="title2"/>
        </w:rPr>
        <w:t>Chapter 13</w:t>
      </w:r>
    </w:p>
    <w:p w14:paraId="478218E1" w14:textId="77777777" w:rsidR="00084A24" w:rsidRPr="007233FF" w:rsidRDefault="00B052DF" w:rsidP="00792D66">
      <w:pPr>
        <w:pStyle w:val="ChapterTitle"/>
        <w:rPr>
          <w:rFonts w:eastAsia="Microsoft YaHei"/>
        </w:rPr>
      </w:pPr>
      <w:bookmarkStart w:id="0" w:name="functional-language-features-in-rust:-it"/>
      <w:bookmarkEnd w:id="0"/>
      <w:r>
        <w:rPr>
          <w:rFonts w:eastAsia="Microsoft YaHei" w:hint="eastAsia"/>
        </w:rPr>
        <w:t>Functional Language features in Rust: Iterators and Closures</w:t>
      </w:r>
    </w:p>
    <w:p w14:paraId="65015B09" w14:textId="776D362C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design has taken inspiration from a lot of 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484D42">
        <w:rPr>
          <w:rStyle w:val="EmphasisItalic"/>
          <w:rFonts w:eastAsia="Microsoft YaHei"/>
          <w:rPrChange w:id="1" w:author="Carol Nichols" w:date="2017-10-05T15:19:00Z">
            <w:rPr>
              <w:rStyle w:val="Literal"/>
              <w:rFonts w:eastAsia="Microsoft YaHei"/>
            </w:rPr>
          </w:rPrChange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commentRangeStart w:id="2"/>
      <w:commentRangeStart w:id="3"/>
      <w:commentRangeStart w:id="4"/>
      <w:commentRangeStart w:id="5"/>
      <w:r>
        <w:rPr>
          <w:rFonts w:eastAsia="Microsoft YaHei" w:hint="eastAsia"/>
        </w:rPr>
        <w:t>Programming in a functional style often includes using functions as values</w:t>
      </w:r>
      <w:ins w:id="6" w:author="Carol Nichols" w:date="2017-10-05T16:18:00Z">
        <w:r w:rsidR="005432F2">
          <w:rPr>
            <w:rFonts w:eastAsia="Microsoft YaHei"/>
          </w:rPr>
          <w:t>, by passing them</w:t>
        </w:r>
      </w:ins>
      <w:r>
        <w:rPr>
          <w:rFonts w:eastAsia="Microsoft YaHei" w:hint="eastAsia"/>
        </w:rPr>
        <w:t xml:space="preserve">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ins w:id="7" w:author="Carol Nichols" w:date="2017-10-05T16:18:00Z">
        <w:r w:rsidR="005432F2">
          <w:rPr>
            <w:rFonts w:eastAsia="Microsoft YaHei"/>
          </w:rPr>
          <w:t>,</w:t>
        </w:r>
      </w:ins>
      <w:del w:id="8" w:author="Carol Nichols" w:date="2017-10-05T16:18:00Z">
        <w:r w:rsidDel="005432F2">
          <w:rPr>
            <w:rFonts w:eastAsia="Microsoft YaHei" w:hint="eastAsia"/>
          </w:rPr>
          <w:delText xml:space="preserve"> or</w:delText>
        </w:r>
      </w:del>
      <w:r>
        <w:rPr>
          <w:rFonts w:eastAsia="Microsoft YaHei" w:hint="eastAsia"/>
        </w:rPr>
        <w:t xml:space="preserve"> return</w:t>
      </w:r>
      <w:ins w:id="9" w:author="Carol Nichols" w:date="2017-10-05T16:19:00Z">
        <w:r w:rsidR="005432F2">
          <w:rPr>
            <w:rFonts w:eastAsia="Microsoft YaHei"/>
          </w:rPr>
          <w:t>ing them</w:t>
        </w:r>
      </w:ins>
      <w:del w:id="10" w:author="Carol Nichols" w:date="2017-10-05T16:19:00Z">
        <w:r w:rsidDel="005432F2">
          <w:rPr>
            <w:rFonts w:eastAsia="Microsoft YaHei" w:hint="eastAsia"/>
          </w:rPr>
          <w:delText xml:space="preserve"> values of</w:delText>
        </w:r>
      </w:del>
      <w:ins w:id="11" w:author="Carol Nichols" w:date="2017-10-05T16:19:00Z">
        <w:r w:rsidR="005432F2">
          <w:rPr>
            <w:rFonts w:eastAsia="Microsoft YaHei"/>
          </w:rPr>
          <w:t xml:space="preserve"> from</w:t>
        </w:r>
      </w:ins>
      <w:r>
        <w:rPr>
          <w:rFonts w:eastAsia="Microsoft YaHei" w:hint="eastAsia"/>
        </w:rPr>
        <w:t xml:space="preserve"> other functions, assigning </w:t>
      </w:r>
      <w:del w:id="12" w:author="Carol Nichols" w:date="2017-10-05T16:19:00Z">
        <w:r w:rsidDel="005432F2">
          <w:rPr>
            <w:rFonts w:eastAsia="Microsoft YaHei" w:hint="eastAsia"/>
          </w:rPr>
          <w:delText xml:space="preserve">functions </w:delText>
        </w:r>
      </w:del>
      <w:ins w:id="13" w:author="Carol Nichols" w:date="2017-10-05T16:19:00Z">
        <w:r w:rsidR="005432F2">
          <w:rPr>
            <w:rFonts w:eastAsia="Microsoft YaHei"/>
          </w:rPr>
          <w:t>them</w:t>
        </w:r>
        <w:r w:rsidR="005432F2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commentRangeEnd w:id="2"/>
      <w:r w:rsidR="00494902">
        <w:rPr>
          <w:rStyle w:val="CommentReference"/>
        </w:rPr>
        <w:commentReference w:id="2"/>
      </w:r>
      <w:commentRangeEnd w:id="3"/>
      <w:r w:rsidR="00DA0E0A">
        <w:rPr>
          <w:rStyle w:val="CommentReference"/>
        </w:rPr>
        <w:commentReference w:id="3"/>
      </w:r>
      <w:commentRangeEnd w:id="4"/>
      <w:r w:rsidR="00BB2DAB">
        <w:rPr>
          <w:rStyle w:val="CommentReference"/>
        </w:rPr>
        <w:commentReference w:id="4"/>
      </w:r>
      <w:commentRangeEnd w:id="5"/>
      <w:r w:rsidR="00955AB3">
        <w:rPr>
          <w:rStyle w:val="CommentReference"/>
        </w:rPr>
        <w:commentReference w:id="5"/>
      </w:r>
      <w:r>
        <w:rPr>
          <w:rFonts w:eastAsia="Microsoft YaHei" w:hint="eastAsia"/>
        </w:rPr>
        <w:t>We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 here the issue of what,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exactly, functional programming is or is not, but will instead show off 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14:paraId="000E464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cover:</w:t>
      </w:r>
    </w:p>
    <w:p w14:paraId="3EABF69A" w14:textId="77777777" w:rsidR="00084A24" w:rsidRDefault="00B052DF" w:rsidP="007233FF">
      <w:pPr>
        <w:pStyle w:val="BulletA"/>
        <w:rPr>
          <w:rFonts w:eastAsia="Microsoft YaHei"/>
        </w:rPr>
      </w:pPr>
      <w:r w:rsidRPr="00484D42">
        <w:rPr>
          <w:rStyle w:val="EmphasisItalic"/>
          <w:rFonts w:eastAsia="Microsoft YaHei"/>
          <w:rPrChange w:id="14" w:author="Carol Nichols" w:date="2017-10-05T15:19:00Z">
            <w:rPr>
              <w:rStyle w:val="Literal"/>
              <w:rFonts w:eastAsia="Microsoft YaHei"/>
            </w:rPr>
          </w:rPrChange>
        </w:rPr>
        <w:t>Closures</w:t>
      </w:r>
      <w:r>
        <w:rPr>
          <w:rFonts w:eastAsia="Microsoft YaHei" w:hint="eastAsia"/>
        </w:rPr>
        <w:t>: a function-like construct you can store in a variable.</w:t>
      </w:r>
    </w:p>
    <w:p w14:paraId="66204ABC" w14:textId="77777777" w:rsidR="00084A24" w:rsidRDefault="00B052DF" w:rsidP="007233FF">
      <w:pPr>
        <w:pStyle w:val="BulletB"/>
        <w:rPr>
          <w:rFonts w:eastAsia="Microsoft YaHei"/>
        </w:rPr>
      </w:pPr>
      <w:r w:rsidRPr="00484D42">
        <w:rPr>
          <w:rStyle w:val="EmphasisItalic"/>
          <w:rFonts w:eastAsia="Microsoft YaHei"/>
          <w:rPrChange w:id="15" w:author="Carol Nichols" w:date="2017-10-05T15:20:00Z">
            <w:rPr>
              <w:rStyle w:val="Literal"/>
              <w:rFonts w:eastAsia="Microsoft YaHei"/>
            </w:rPr>
          </w:rPrChange>
        </w:rPr>
        <w:t>Iterators</w:t>
      </w:r>
      <w:r>
        <w:rPr>
          <w:rFonts w:eastAsia="Microsoft YaHei" w:hint="eastAsia"/>
        </w:rPr>
        <w:t>: a way of processing a series of elements.</w:t>
      </w:r>
    </w:p>
    <w:p w14:paraId="7FDFFF23" w14:textId="77777777" w:rsidR="00084A24" w:rsidRDefault="00B052DF" w:rsidP="007233FF">
      <w:pPr>
        <w:pStyle w:val="BulletB"/>
        <w:rPr>
          <w:rFonts w:eastAsia="Microsoft YaHei"/>
        </w:rPr>
      </w:pPr>
      <w:r>
        <w:rPr>
          <w:rFonts w:eastAsia="Microsoft YaHei" w:hint="eastAsia"/>
        </w:rPr>
        <w:t>How to use these features to improve on the I/O project from Chapter 12.</w:t>
      </w:r>
    </w:p>
    <w:p w14:paraId="4F4BD0AF" w14:textId="77777777"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 performance of these features. 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</w:p>
    <w:p w14:paraId="2A91A3D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There are other Rust features influenced by the functional style, like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 as well.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closures and iterators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devoting an entire chapter to them here.</w:t>
      </w:r>
    </w:p>
    <w:p w14:paraId="30482A68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16" w:name="closures:-anonymous-functions-that-can-c"/>
      <w:bookmarkEnd w:id="16"/>
      <w:r>
        <w:rPr>
          <w:rFonts w:eastAsia="Microsoft YaHei" w:hint="eastAsia"/>
        </w:rPr>
        <w:t>Closures: Anonymous Functions that can Capture their Environment</w:t>
      </w:r>
    </w:p>
    <w:p w14:paraId="5B8F9871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9D260E">
        <w:rPr>
          <w:rStyle w:val="EmphasisItalic"/>
          <w:rFonts w:eastAsia="Microsoft YaHei"/>
          <w:rPrChange w:id="17" w:author="Carol Nichols" w:date="2017-10-05T15:20:00Z">
            <w:rPr>
              <w:rStyle w:val="Literal"/>
              <w:rFonts w:eastAsia="Microsoft YaHei"/>
            </w:rPr>
          </w:rPrChange>
        </w:rPr>
        <w:t>closures</w:t>
      </w:r>
      <w:r>
        <w:rPr>
          <w:rFonts w:eastAsia="Microsoft YaHei" w:hint="eastAsia"/>
        </w:rPr>
        <w:t xml:space="preserve"> are anonymous functions </w:t>
      </w:r>
      <w:del w:id="18" w:author="Liz Chadwick" w:date="2017-09-21T12:06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are </w:t>
      </w:r>
      <w:del w:id="19" w:author="Liz Chadwick" w:date="2017-09-21T12:06:00Z">
        <w:r w:rsidDel="00494902">
          <w:rPr>
            <w:rFonts w:eastAsia="Microsoft YaHei" w:hint="eastAsia"/>
          </w:rPr>
          <w:delText xml:space="preserve">allowed </w:delText>
        </w:r>
      </w:del>
      <w:ins w:id="20" w:author="Liz Chadwick" w:date="2017-09-21T12:06:00Z">
        <w:r w:rsidR="00494902">
          <w:rPr>
            <w:rFonts w:eastAsia="Microsoft YaHei"/>
          </w:rPr>
          <w:t xml:space="preserve">able </w:t>
        </w:r>
      </w:ins>
      <w:r>
        <w:rPr>
          <w:rFonts w:eastAsia="Microsoft YaHei" w:hint="eastAsia"/>
        </w:rPr>
        <w:t>to capture values from the scope in which they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called.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demonstrate how these features of closures 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 customization of behavior.</w:t>
      </w:r>
    </w:p>
    <w:p w14:paraId="2ED81DE3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1" w:name="creating-an-abstraction-of-behavior-usin"/>
      <w:bookmarkEnd w:id="21"/>
      <w:r>
        <w:rPr>
          <w:rFonts w:eastAsia="Microsoft YaHei" w:hint="eastAsia"/>
        </w:rPr>
        <w:t>Creating an Abstraction of Behavior Using a Closure</w:t>
      </w:r>
    </w:p>
    <w:p w14:paraId="33FF6A74" w14:textId="77777777"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del w:id="22" w:author="Liz Chadwick" w:date="2017-09-21T12:07:00Z">
        <w:r w:rsidDel="00494902">
          <w:rPr>
            <w:rFonts w:eastAsia="Microsoft YaHei" w:hint="eastAsia"/>
          </w:rPr>
          <w:delText xml:space="preserve">that will show </w:delText>
        </w:r>
      </w:del>
      <w:ins w:id="23" w:author="Liz Chadwick" w:date="2017-09-21T12:07:00Z">
        <w:r w:rsidR="00494902">
          <w:rPr>
            <w:rFonts w:eastAsia="Microsoft YaHei"/>
          </w:rPr>
          <w:t xml:space="preserve">of </w:t>
        </w:r>
      </w:ins>
      <w:r>
        <w:rPr>
          <w:rFonts w:eastAsia="Microsoft YaHei" w:hint="eastAsia"/>
        </w:rPr>
        <w:t xml:space="preserve">a situation </w:t>
      </w:r>
      <w:del w:id="24" w:author="Liz Chadwick" w:date="2017-09-21T12:07:00Z">
        <w:r w:rsidDel="00494902">
          <w:rPr>
            <w:rFonts w:eastAsia="Microsoft YaHei" w:hint="eastAsia"/>
          </w:rPr>
          <w:delText xml:space="preserve">where </w:delText>
        </w:r>
      </w:del>
      <w:ins w:id="25" w:author="Liz Chadwick" w:date="2017-09-21T12:07:00Z">
        <w:r w:rsidR="00494902">
          <w:rPr>
            <w:rFonts w:eastAsia="Microsoft YaHei"/>
          </w:rPr>
          <w:t xml:space="preserve">in which it’s useful to </w:t>
        </w:r>
      </w:ins>
      <w:r>
        <w:rPr>
          <w:rFonts w:eastAsia="Microsoft YaHei" w:hint="eastAsia"/>
        </w:rPr>
        <w:t>stor</w:t>
      </w:r>
      <w:del w:id="26" w:author="Eddy" w:date="2017-10-04T14:10:00Z">
        <w:r w:rsidDel="00DA0E0A">
          <w:rPr>
            <w:rFonts w:eastAsia="Microsoft YaHei" w:hint="eastAsia"/>
          </w:rPr>
          <w:delText>i</w:delText>
        </w:r>
      </w:del>
      <w:ins w:id="27" w:author="Liz Chadwick" w:date="2017-09-21T12:07:00Z">
        <w:r w:rsidR="00494902">
          <w:rPr>
            <w:rFonts w:eastAsia="Microsoft YaHei"/>
          </w:rPr>
          <w:t>e</w:t>
        </w:r>
      </w:ins>
      <w:del w:id="28" w:author="Liz Chadwick" w:date="2017-09-21T12:07:00Z">
        <w:r w:rsidDel="00494902">
          <w:rPr>
            <w:rFonts w:eastAsia="Microsoft YaHei" w:hint="eastAsia"/>
          </w:rPr>
          <w:delText>ng</w:delText>
        </w:r>
      </w:del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 executed at a later time</w:t>
      </w:r>
      <w:del w:id="29" w:author="Liz Chadwick" w:date="2017-09-21T12:07:00Z">
        <w:r w:rsidDel="00494902">
          <w:rPr>
            <w:rFonts w:eastAsia="Microsoft YaHei" w:hint="eastAsia"/>
          </w:rPr>
          <w:delText xml:space="preserve"> is useful</w:delText>
        </w:r>
      </w:del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 along the way.</w:t>
      </w:r>
    </w:p>
    <w:p w14:paraId="68A3A793" w14:textId="77777777" w:rsidR="00494902" w:rsidRDefault="00B052DF" w:rsidP="007233FF">
      <w:pPr>
        <w:pStyle w:val="Body"/>
        <w:rPr>
          <w:ins w:id="30" w:author="Liz Chadwick" w:date="2017-09-21T12:10:00Z"/>
          <w:rFonts w:eastAsia="Microsoft YaHei"/>
        </w:rPr>
      </w:pPr>
      <w:r>
        <w:rPr>
          <w:rFonts w:eastAsia="Microsoft YaHei" w:hint="eastAsia"/>
        </w:rPr>
        <w:t>The hypothetical situation is this: we</w:t>
      </w:r>
      <w:del w:id="31" w:author="Liz Chadwick" w:date="2017-09-21T12:09:00Z"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</w:delText>
        </w:r>
      </w:del>
      <w:r>
        <w:rPr>
          <w:rFonts w:eastAsia="Microsoft YaHei" w:hint="eastAsia"/>
        </w:rPr>
        <w:t xml:space="preserve"> work</w:t>
      </w:r>
      <w:del w:id="32" w:author="Liz Chadwick" w:date="2017-09-21T12:09:00Z">
        <w:r w:rsidDel="00494902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 algorithm that generates 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ins w:id="33" w:author="Liz Chadwick" w:date="2017-09-21T12:08:00Z">
        <w:r w:rsidR="00494902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del w:id="34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 xml:space="preserve">Body Mass </w:t>
      </w:r>
      <w:r>
        <w:rPr>
          <w:rFonts w:eastAsia="Microsoft YaHei" w:hint="eastAsia"/>
        </w:rPr>
        <w:lastRenderedPageBreak/>
        <w:t xml:space="preserve">Index, </w:t>
      </w:r>
      <w:del w:id="35" w:author="Liz Chadwick" w:date="2017-09-21T12:09:00Z">
        <w:r w:rsidDel="00494902">
          <w:rPr>
            <w:rFonts w:eastAsia="Microsoft YaHei" w:hint="eastAsia"/>
          </w:rPr>
          <w:delText>their</w:delText>
        </w:r>
        <w:r w:rsidR="007233FF"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preferences, </w:t>
      </w:r>
      <w:del w:id="36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>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only want to call this algorithm </w:t>
      </w:r>
      <w:del w:id="37" w:author="Liz Chadwick" w:date="2017-09-21T12:09:00Z">
        <w:r w:rsidDel="00494902">
          <w:rPr>
            <w:rFonts w:eastAsia="Microsoft YaHei" w:hint="eastAsia"/>
          </w:rPr>
          <w:delText xml:space="preserve">if </w:delText>
        </w:r>
      </w:del>
      <w:ins w:id="38" w:author="Liz Chadwick" w:date="2017-09-21T12:09:00Z">
        <w:r w:rsidR="00494902">
          <w:rPr>
            <w:rFonts w:eastAsia="Microsoft YaHei"/>
          </w:rPr>
          <w:t xml:space="preserve">when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need to, and </w:t>
      </w:r>
      <w:del w:id="39" w:author="Liz Chadwick" w:date="2017-09-21T12:09:00Z">
        <w:r w:rsidDel="00494902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 xml:space="preserve">only </w:t>
      </w:r>
      <w:del w:id="40" w:author="Liz Chadwick" w:date="2017-09-21T12:10:00Z">
        <w:r w:rsidDel="00494902">
          <w:rPr>
            <w:rFonts w:eastAsia="Microsoft YaHei" w:hint="eastAsia"/>
          </w:rPr>
          <w:delText xml:space="preserve">want to </w:delText>
        </w:r>
      </w:del>
      <w:r>
        <w:rPr>
          <w:rFonts w:eastAsia="Microsoft YaHei" w:hint="eastAsia"/>
        </w:rPr>
        <w:t xml:space="preserve">call it once, so </w:t>
      </w:r>
      <w:del w:id="41" w:author="Liz Chadwick" w:date="2017-09-21T12:10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making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del w:id="42" w:author="Liz Chadwick" w:date="2017-09-21T12:10:00Z">
        <w:r w:rsidDel="00494902">
          <w:rPr>
            <w:rFonts w:eastAsia="Microsoft YaHei" w:hint="eastAsia"/>
          </w:rPr>
          <w:delText>they need to</w:delText>
        </w:r>
      </w:del>
      <w:ins w:id="43" w:author="Liz Chadwick" w:date="2017-09-21T12:10:00Z">
        <w:r w:rsidR="00494902">
          <w:rPr>
            <w:rFonts w:eastAsia="Microsoft YaHei"/>
          </w:rPr>
          <w:t>necessary</w:t>
        </w:r>
      </w:ins>
      <w:r>
        <w:rPr>
          <w:rFonts w:eastAsia="Microsoft YaHei" w:hint="eastAsia"/>
        </w:rPr>
        <w:t xml:space="preserve">. </w:t>
      </w:r>
    </w:p>
    <w:p w14:paraId="69609E86" w14:textId="77777777" w:rsidR="00084A24" w:rsidRDefault="00B052DF" w:rsidP="007233FF">
      <w:pPr>
        <w:pStyle w:val="Body"/>
        <w:rPr>
          <w:rFonts w:eastAsia="Microsoft YaHei"/>
        </w:rPr>
      </w:pPr>
      <w:del w:id="44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re going to </w:delText>
        </w:r>
      </w:del>
      <w:ins w:id="45" w:author="Liz Chadwick" w:date="2017-09-21T12:10:00Z">
        <w:r w:rsidR="00494902">
          <w:rPr>
            <w:rFonts w:eastAsia="Microsoft YaHei"/>
          </w:rPr>
          <w:t xml:space="preserve">We’ll </w:t>
        </w:r>
      </w:ins>
      <w:r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algorithm </w:t>
      </w:r>
      <w:del w:id="46" w:author="Liz Chadwick" w:date="2017-09-21T12:10:00Z">
        <w:r w:rsidDel="00494902">
          <w:rPr>
            <w:rFonts w:eastAsia="Microsoft YaHei" w:hint="eastAsia"/>
          </w:rPr>
          <w:delText xml:space="preserve">by calling </w:delText>
        </w:r>
      </w:del>
      <w:ins w:id="47" w:author="Liz Chadwick" w:date="2017-09-21T12:10:00Z">
        <w:r w:rsidR="00494902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Listing 13-1</w:t>
      </w:r>
      <w:del w:id="48" w:author="Liz Chadwick" w:date="2017-09-21T12:10:00Z">
        <w:r w:rsidRPr="007233FF" w:rsidDel="00494902">
          <w:rPr>
            <w:rFonts w:eastAsia="Microsoft YaHei" w:hint="eastAsia"/>
          </w:rPr>
          <w:delText xml:space="preserve"> instead</w:delText>
        </w:r>
      </w:del>
      <w:r w:rsidRPr="007233FF">
        <w:rPr>
          <w:rFonts w:eastAsia="Microsoft YaHei" w:hint="eastAsia"/>
        </w:rPr>
        <w:t xml:space="preserve">, which will print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seconds, and then return whatever number we passed in:</w:t>
      </w:r>
    </w:p>
    <w:p w14:paraId="3AAE58A4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4D8B5CE0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14:paraId="7676DA48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use std::time::Duration;</w:t>
      </w:r>
    </w:p>
    <w:p w14:paraId="48A1055A" w14:textId="77777777" w:rsidR="00084A24" w:rsidRPr="007233FF" w:rsidRDefault="00084A24" w:rsidP="007233FF">
      <w:pPr>
        <w:pStyle w:val="CodeB"/>
      </w:pPr>
    </w:p>
    <w:p w14:paraId="645717A6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fn simulated_expensive_calculation(intensity: i32) -&gt; i32 {</w:t>
      </w:r>
    </w:p>
    <w:p w14:paraId="7C331FDB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println!("calculating slowly...");</w:t>
      </w:r>
    </w:p>
    <w:p w14:paraId="505A0B9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14:paraId="297C9E5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14:paraId="2CD43A31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64C92C8F" w14:textId="77777777" w:rsidR="00084A24" w:rsidRDefault="00B052DF" w:rsidP="007233FF">
      <w:pPr>
        <w:pStyle w:val="Caption"/>
        <w:rPr>
          <w:rFonts w:eastAsia="Microsoft YaHei"/>
        </w:rPr>
      </w:pPr>
      <w:r>
        <w:rPr>
          <w:rFonts w:eastAsia="Microsoft YaHei" w:hint="eastAsia"/>
        </w:rPr>
        <w:t xml:space="preserve">Listing 13-1: A function </w:t>
      </w:r>
      <w:del w:id="49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ll use </w:delText>
        </w:r>
      </w:del>
      <w:r>
        <w:rPr>
          <w:rFonts w:eastAsia="Microsoft YaHei" w:hint="eastAsia"/>
        </w:rPr>
        <w:t>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14:paraId="14BF641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have a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</w:t>
      </w:r>
      <w:del w:id="50" w:author="Liz Chadwick" w:date="2017-09-21T12:11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are </w:delText>
        </w:r>
      </w:del>
      <w:r>
        <w:rPr>
          <w:rFonts w:eastAsia="Microsoft YaHei" w:hint="eastAsia"/>
        </w:rPr>
        <w:t>important for this example. This represents the code that the app would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14:paraId="0D6F565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ins w:id="51" w:author="Liz Chadwick" w:date="2017-09-21T12:12:00Z">
        <w:r w:rsidR="00494902">
          <w:rPr>
            <w:rFonts w:eastAsia="Microsoft YaHei"/>
          </w:rPr>
          <w:t xml:space="preserve">required </w:t>
        </w:r>
      </w:ins>
      <w:r>
        <w:rPr>
          <w:rFonts w:eastAsia="Microsoft YaHei" w:hint="eastAsia"/>
        </w:rPr>
        <w:t xml:space="preserve">inputs </w:t>
      </w:r>
      <w:del w:id="52" w:author="Liz Chadwick" w:date="2017-09-21T12:12:00Z">
        <w:r w:rsidDel="00494902">
          <w:rPr>
            <w:rFonts w:eastAsia="Microsoft YaHei" w:hint="eastAsia"/>
          </w:rPr>
          <w:delText xml:space="preserve">to the program </w:delText>
        </w:r>
      </w:del>
      <w:r>
        <w:rPr>
          <w:rFonts w:eastAsia="Microsoft YaHei" w:hint="eastAsia"/>
        </w:rPr>
        <w:t>are:</w:t>
      </w:r>
    </w:p>
    <w:p w14:paraId="034F2F5B" w14:textId="77777777" w:rsidR="00084A24" w:rsidRDefault="00B052DF" w:rsidP="007233FF">
      <w:pPr>
        <w:pStyle w:val="BulletA"/>
        <w:rPr>
          <w:rFonts w:eastAsia="Microsoft YaHei"/>
        </w:rPr>
      </w:pPr>
      <w:r w:rsidRPr="00494902">
        <w:rPr>
          <w:rStyle w:val="EmphasisBold"/>
          <w:rFonts w:eastAsia="Microsoft YaHei"/>
          <w:rPrChange w:id="53" w:author="Liz Chadwick" w:date="2017-09-21T12:12:00Z">
            <w:rPr>
              <w:rFonts w:eastAsia="Microsoft YaHei"/>
            </w:rPr>
          </w:rPrChange>
        </w:rPr>
        <w:t xml:space="preserve">An </w:t>
      </w:r>
      <w:r w:rsidRPr="00494902">
        <w:rPr>
          <w:rStyle w:val="EmphasisBold"/>
          <w:rPrChange w:id="54" w:author="Liz Chadwick" w:date="2017-09-21T12:12:00Z">
            <w:rPr>
              <w:rStyle w:val="Literal"/>
            </w:rPr>
          </w:rPrChange>
        </w:rPr>
        <w:t>intensity</w:t>
      </w:r>
      <w:r w:rsidRPr="00494902">
        <w:rPr>
          <w:rStyle w:val="EmphasisBold"/>
          <w:rFonts w:eastAsia="Microsoft YaHei"/>
          <w:rPrChange w:id="55" w:author="Liz Chadwick" w:date="2017-09-21T12:12:00Z">
            <w:rPr>
              <w:rFonts w:eastAsia="Microsoft YaHei"/>
            </w:rPr>
          </w:rPrChange>
        </w:rPr>
        <w:t xml:space="preserve"> number from the user</w:t>
      </w:r>
      <w:r>
        <w:rPr>
          <w:rFonts w:eastAsia="Microsoft YaHei" w:hint="eastAsia"/>
        </w:rPr>
        <w:t>, specified when they request a workout</w:t>
      </w:r>
      <w:del w:id="56" w:author="Liz Chadwick" w:date="2017-09-21T12:12:00Z">
        <w:r w:rsidDel="00494902">
          <w:rPr>
            <w:rFonts w:eastAsia="Microsoft YaHei" w:hint="eastAsia"/>
          </w:rPr>
          <w:delText>,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so they can </w:delText>
        </w:r>
      </w:del>
      <w:ins w:id="57" w:author="Liz Chadwick" w:date="2017-09-21T12:12:00Z">
        <w:r w:rsidR="00494902">
          <w:rPr>
            <w:rFonts w:eastAsia="Microsoft YaHei"/>
          </w:rPr>
          <w:t xml:space="preserve"> to </w:t>
        </w:r>
      </w:ins>
      <w:r>
        <w:rPr>
          <w:rFonts w:eastAsia="Microsoft YaHei" w:hint="eastAsia"/>
        </w:rPr>
        <w:t>indicate whether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like a low intensity workout or a high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intensity workout</w:t>
      </w:r>
    </w:p>
    <w:p w14:paraId="0FD865F1" w14:textId="77777777" w:rsidR="00084A24" w:rsidRDefault="00B052DF" w:rsidP="007233FF">
      <w:pPr>
        <w:pStyle w:val="BulletC"/>
        <w:rPr>
          <w:rFonts w:eastAsia="Microsoft YaHei"/>
        </w:rPr>
      </w:pPr>
      <w:r w:rsidRPr="00494902">
        <w:rPr>
          <w:rStyle w:val="EmphasisBold"/>
          <w:rFonts w:eastAsia="Microsoft YaHei"/>
          <w:rPrChange w:id="58" w:author="Liz Chadwick" w:date="2017-09-21T12:12:00Z">
            <w:rPr>
              <w:rFonts w:eastAsia="Microsoft YaHei"/>
            </w:rPr>
          </w:rPrChange>
        </w:rPr>
        <w:t>A random number</w:t>
      </w:r>
      <w:r>
        <w:rPr>
          <w:rFonts w:eastAsia="Microsoft YaHei" w:hint="eastAsia"/>
        </w:rPr>
        <w:t xml:space="preserve"> that will generate some variety in the workout plans</w:t>
      </w:r>
    </w:p>
    <w:p w14:paraId="7BCB84A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output </w:t>
      </w:r>
      <w:del w:id="59" w:author="Liz Chadwick" w:date="2017-09-21T12:12:00Z">
        <w:r w:rsidDel="00494902">
          <w:rPr>
            <w:rFonts w:eastAsia="Microsoft YaHei" w:hint="eastAsia"/>
          </w:rPr>
          <w:delText xml:space="preserve">the program prints </w:delText>
        </w:r>
      </w:del>
      <w:r>
        <w:rPr>
          <w:rFonts w:eastAsia="Microsoft YaHei" w:hint="eastAsia"/>
        </w:rPr>
        <w:t>will be the recommended workout plan.</w:t>
      </w:r>
    </w:p>
    <w:p w14:paraId="49ACCAB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use. </w:t>
      </w:r>
      <w:moveFromRangeStart w:id="60" w:author="Liz Chadwick" w:date="2017-09-21T12:13:00Z" w:name="move493759330"/>
      <w:moveFrom w:id="61" w:author="Liz Chadwick" w:date="2017-09-21T12:13:00Z">
        <w:r w:rsidRPr="007233FF" w:rsidDel="00494902">
          <w:rPr>
            <w:rFonts w:eastAsia="Microsoft YaHei" w:hint="eastAsia"/>
          </w:rPr>
          <w:t>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ve hardcoded the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variable </w:t>
        </w:r>
        <w:r w:rsidRPr="007233FF" w:rsidDel="00494902">
          <w:rPr>
            <w:rStyle w:val="Literal"/>
            <w:rFonts w:hint="eastAsia"/>
          </w:rPr>
          <w:t>simulated_user_specified_value</w:t>
        </w:r>
        <w:r w:rsidRPr="007233FF" w:rsidDel="00494902">
          <w:rPr>
            <w:rFonts w:eastAsia="Microsoft YaHei" w:hint="eastAsia"/>
          </w:rPr>
          <w:t xml:space="preserve"> to 10 and the variable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Style w:val="Literal"/>
            <w:rFonts w:hint="eastAsia"/>
          </w:rPr>
          <w:t>simulated_random_number</w:t>
        </w:r>
        <w:r w:rsidRPr="007233FF" w:rsidDel="00494902">
          <w:rPr>
            <w:rFonts w:eastAsia="Microsoft YaHei" w:hint="eastAsia"/>
          </w:rPr>
          <w:t xml:space="preserve"> to 7 for simplicity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s sake; in an actual program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d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get the intensity number from the app frontend and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 xml:space="preserve">d use the </w:t>
        </w:r>
        <w:r w:rsidRPr="007233FF" w:rsidDel="00494902">
          <w:rPr>
            <w:rStyle w:val="Literal"/>
            <w:rFonts w:hint="eastAsia"/>
          </w:rPr>
          <w:t>rand</w:t>
        </w:r>
        <w:r w:rsidRPr="007233FF" w:rsidDel="00494902">
          <w:rPr>
            <w:rFonts w:eastAsia="Microsoft YaHei" w:hint="eastAsia"/>
          </w:rPr>
          <w:t xml:space="preserve"> crate to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generate a random number like we did in the Guessing Game example in Chapter 2.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The </w:t>
        </w:r>
        <w:r w:rsidRPr="007233FF" w:rsidDel="00494902">
          <w:rPr>
            <w:rStyle w:val="Literal"/>
            <w:rFonts w:hint="eastAsia"/>
          </w:rPr>
          <w:t>main</w:t>
        </w:r>
        <w:r w:rsidRPr="007233FF" w:rsidDel="00494902">
          <w:rPr>
            <w:rFonts w:eastAsia="Microsoft YaHei" w:hint="eastAsia"/>
          </w:rPr>
          <w:t xml:space="preserve"> function calls a </w:t>
        </w:r>
        <w:r w:rsidRPr="007233FF" w:rsidDel="00494902">
          <w:rPr>
            <w:rStyle w:val="Literal"/>
            <w:rFonts w:hint="eastAsia"/>
          </w:rPr>
          <w:t>generate_workout</w:t>
        </w:r>
        <w:r w:rsidDel="00494902">
          <w:rPr>
            <w:rFonts w:eastAsia="Microsoft YaHei" w:hint="eastAsia"/>
          </w:rPr>
          <w:t xml:space="preserve"> function with the simulated</w:t>
        </w:r>
        <w:r w:rsidR="007233FF" w:rsidDel="00494902">
          <w:rPr>
            <w:rFonts w:eastAsia="Microsoft YaHei" w:hint="eastAsia"/>
          </w:rPr>
          <w:t xml:space="preserve"> </w:t>
        </w:r>
        <w:r w:rsidDel="00494902">
          <w:rPr>
            <w:rFonts w:eastAsia="Microsoft YaHei" w:hint="eastAsia"/>
          </w:rPr>
          <w:t>input values:</w:t>
        </w:r>
      </w:moveFrom>
      <w:moveFromRangeEnd w:id="60"/>
    </w:p>
    <w:p w14:paraId="04E8C1D8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 w:rsidRPr="007233FF">
        <w:rPr>
          <w:rFonts w:eastAsia="Microsoft YaHei" w:hint="eastAsia"/>
        </w:rPr>
        <w:t>Filename: src/main.rs</w:t>
      </w:r>
    </w:p>
    <w:p w14:paraId="70613144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14:paraId="5BABE793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14:paraId="6CDFE591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14:paraId="6476CC7B" w14:textId="77777777" w:rsidR="00084A24" w:rsidRPr="007233FF" w:rsidRDefault="00084A24" w:rsidP="007233FF">
      <w:pPr>
        <w:pStyle w:val="CodeB"/>
      </w:pPr>
    </w:p>
    <w:p w14:paraId="6D60135B" w14:textId="77777777" w:rsidR="00CE0EAA" w:rsidRDefault="00B052DF" w:rsidP="007233FF">
      <w:pPr>
        <w:pStyle w:val="CodeB"/>
        <w:rPr>
          <w:ins w:id="62" w:author="Carol Nichols" w:date="2017-10-05T16:33:00Z"/>
        </w:rPr>
      </w:pPr>
      <w:r w:rsidRPr="007233FF">
        <w:rPr>
          <w:rFonts w:hint="eastAsia"/>
        </w:rPr>
        <w:t xml:space="preserve">    generate_workout(</w:t>
      </w:r>
    </w:p>
    <w:p w14:paraId="60889934" w14:textId="77777777" w:rsidR="00CE0EAA" w:rsidRDefault="00CE0EAA" w:rsidP="007233FF">
      <w:pPr>
        <w:pStyle w:val="CodeB"/>
        <w:rPr>
          <w:ins w:id="63" w:author="Carol Nichols" w:date="2017-10-05T16:33:00Z"/>
        </w:rPr>
      </w:pPr>
      <w:ins w:id="64" w:author="Carol Nichols" w:date="2017-10-05T16:33:00Z">
        <w:r>
          <w:t xml:space="preserve">        </w:t>
        </w:r>
      </w:ins>
      <w:r w:rsidR="00B052DF" w:rsidRPr="007233FF">
        <w:rPr>
          <w:rFonts w:hint="eastAsia"/>
        </w:rPr>
        <w:t xml:space="preserve">simulated_user_specified_value, </w:t>
      </w:r>
    </w:p>
    <w:p w14:paraId="1DEF7D9D" w14:textId="77777777" w:rsidR="00CE0EAA" w:rsidRDefault="00CE0EAA" w:rsidP="007233FF">
      <w:pPr>
        <w:pStyle w:val="CodeB"/>
        <w:rPr>
          <w:ins w:id="65" w:author="Carol Nichols" w:date="2017-10-05T16:33:00Z"/>
        </w:rPr>
      </w:pPr>
      <w:ins w:id="66" w:author="Carol Nichols" w:date="2017-10-05T16:33:00Z">
        <w:r>
          <w:t xml:space="preserve">        </w:t>
        </w:r>
      </w:ins>
      <w:r w:rsidR="00B052DF" w:rsidRPr="007233FF">
        <w:rPr>
          <w:rFonts w:hint="eastAsia"/>
        </w:rPr>
        <w:t>simulated_random_number</w:t>
      </w:r>
    </w:p>
    <w:p w14:paraId="3C8F7E99" w14:textId="6F119DE6" w:rsidR="00084A24" w:rsidRPr="007233FF" w:rsidRDefault="00CE0EAA" w:rsidP="007233FF">
      <w:pPr>
        <w:pStyle w:val="CodeB"/>
      </w:pPr>
      <w:ins w:id="67" w:author="Carol Nichols" w:date="2017-10-05T16:33:00Z">
        <w:r>
          <w:t xml:space="preserve">    </w:t>
        </w:r>
      </w:ins>
      <w:r w:rsidR="00B052DF" w:rsidRPr="007233FF">
        <w:rPr>
          <w:rFonts w:hint="eastAsia"/>
        </w:rPr>
        <w:t>);</w:t>
      </w:r>
    </w:p>
    <w:p w14:paraId="67F88D58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45535A09" w14:textId="2377E324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</w:t>
      </w:r>
      <w:del w:id="68" w:author="Liz Chadwick" w:date="2017-09-21T12:14:00Z">
        <w:r w:rsidRPr="007233FF" w:rsidDel="00494902">
          <w:rPr>
            <w:rFonts w:eastAsia="Microsoft YaHei" w:hint="eastAsia"/>
          </w:rPr>
          <w:delText xml:space="preserve">containing </w:delText>
        </w:r>
      </w:del>
      <w:ins w:id="69" w:author="Liz Chadwick" w:date="2017-09-21T12:14:00Z">
        <w:r w:rsidR="00494902">
          <w:rPr>
            <w:rFonts w:eastAsia="Microsoft YaHei"/>
          </w:rPr>
          <w:t xml:space="preserve">with </w:t>
        </w:r>
      </w:ins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input and random number generation</w:t>
      </w:r>
      <w:del w:id="70" w:author="Carol Nichols" w:date="2017-10-05T15:22:00Z">
        <w:r w:rsidRPr="007233FF" w:rsidDel="004D5E62">
          <w:rPr>
            <w:rFonts w:eastAsia="Microsoft YaHei" w:hint="eastAsia"/>
          </w:rPr>
          <w:delText xml:space="preserve"> </w:delText>
        </w:r>
      </w:del>
      <w:del w:id="71" w:author="Liz Chadwick" w:date="2017-09-21T12:14:00Z">
        <w:r w:rsidRPr="007233FF" w:rsidDel="00494902">
          <w:rPr>
            <w:rFonts w:eastAsia="Microsoft YaHei" w:hint="eastAsia"/>
          </w:rPr>
          <w:delText xml:space="preserve">inputs to the </w:delText>
        </w:r>
        <w:r w:rsidRPr="007233FF" w:rsidDel="00494902">
          <w:rPr>
            <w:rStyle w:val="Literal"/>
            <w:rFonts w:hint="eastAsia"/>
          </w:rPr>
          <w:delText>generate_workout</w:delText>
        </w:r>
        <w:r w:rsidDel="00494902">
          <w:rPr>
            <w:rFonts w:eastAsia="Microsoft YaHei" w:hint="eastAsia"/>
          </w:rPr>
          <w:delText xml:space="preserve"> function</w:delText>
        </w:r>
      </w:del>
      <w:ins w:id="72" w:author="Liz Chadwick" w:date="2017-09-21T12:14:00Z">
        <w:del w:id="73" w:author="Carol Nichols" w:date="2017-10-05T15:22:00Z">
          <w:r w:rsidR="00494902" w:rsidDel="004D5E62">
            <w:rPr>
              <w:rFonts w:eastAsia="Microsoft YaHei"/>
            </w:rPr>
            <w:delText>\</w:delText>
          </w:r>
        </w:del>
      </w:ins>
    </w:p>
    <w:p w14:paraId="29B1E8C8" w14:textId="77777777" w:rsidR="00494902" w:rsidRDefault="00494902" w:rsidP="00494902">
      <w:pPr>
        <w:pStyle w:val="Body"/>
        <w:rPr>
          <w:rFonts w:eastAsia="Microsoft YaHei"/>
        </w:rPr>
      </w:pPr>
      <w:moveToRangeStart w:id="74" w:author="Liz Chadwick" w:date="2017-09-21T12:13:00Z" w:name="move493759330"/>
      <w:moveTo w:id="75" w:author="Liz Chadwick" w:date="2017-09-21T12:13:00Z">
        <w:r w:rsidRPr="007233FF">
          <w:rPr>
            <w:rFonts w:eastAsia="Microsoft YaHei" w:hint="eastAsia"/>
          </w:rPr>
          <w:t>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ve hardcoded the variable </w:t>
        </w:r>
        <w:proofErr w:type="spellStart"/>
        <w:r w:rsidRPr="007233FF">
          <w:rPr>
            <w:rStyle w:val="Literal"/>
            <w:rFonts w:hint="eastAsia"/>
          </w:rPr>
          <w:t>simulated_user_specified_value</w:t>
        </w:r>
        <w:proofErr w:type="spellEnd"/>
        <w:r w:rsidRPr="007233FF">
          <w:rPr>
            <w:rFonts w:eastAsia="Microsoft YaHei" w:hint="eastAsia"/>
          </w:rPr>
          <w:t xml:space="preserve"> to 10 and the variable </w:t>
        </w:r>
        <w:proofErr w:type="spellStart"/>
        <w:r w:rsidRPr="007233FF">
          <w:rPr>
            <w:rStyle w:val="Literal"/>
            <w:rFonts w:hint="eastAsia"/>
          </w:rPr>
          <w:t>simulated_random_number</w:t>
        </w:r>
        <w:proofErr w:type="spellEnd"/>
        <w:r w:rsidRPr="007233FF">
          <w:rPr>
            <w:rFonts w:eastAsia="Microsoft YaHei" w:hint="eastAsia"/>
          </w:rPr>
          <w:t xml:space="preserve"> to 7 for simplicity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s sake; in an actual program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d get the intensity number from the app frontend and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d use the </w:t>
        </w:r>
        <w:r w:rsidRPr="007233FF">
          <w:rPr>
            <w:rStyle w:val="Literal"/>
            <w:rFonts w:hint="eastAsia"/>
          </w:rPr>
          <w:t>rand</w:t>
        </w:r>
        <w:r w:rsidRPr="007233FF">
          <w:rPr>
            <w:rFonts w:eastAsia="Microsoft YaHei" w:hint="eastAsia"/>
          </w:rPr>
          <w:t xml:space="preserve"> crate to generate a random number like we did in the Guessing Game example in Chapter 2. The </w:t>
        </w:r>
        <w:r w:rsidRPr="007233FF">
          <w:rPr>
            <w:rStyle w:val="Literal"/>
            <w:rFonts w:hint="eastAsia"/>
          </w:rPr>
          <w:t>main</w:t>
        </w:r>
        <w:r w:rsidRPr="007233FF">
          <w:rPr>
            <w:rFonts w:eastAsia="Microsoft YaHei" w:hint="eastAsia"/>
          </w:rPr>
          <w:t xml:space="preserve"> function calls a </w:t>
        </w:r>
        <w:proofErr w:type="spellStart"/>
        <w:r w:rsidRPr="007233FF">
          <w:rPr>
            <w:rStyle w:val="Literal"/>
            <w:rFonts w:hint="eastAsia"/>
          </w:rPr>
          <w:t>generate_workout</w:t>
        </w:r>
        <w:proofErr w:type="spellEnd"/>
        <w:r>
          <w:rPr>
            <w:rFonts w:eastAsia="Microsoft YaHei" w:hint="eastAsia"/>
          </w:rPr>
          <w:t xml:space="preserve"> function with the simulated input values</w:t>
        </w:r>
      </w:moveTo>
      <w:ins w:id="76" w:author="Liz Chadwick" w:date="2017-09-21T12:13:00Z">
        <w:r>
          <w:rPr>
            <w:rFonts w:eastAsia="Microsoft YaHei"/>
          </w:rPr>
          <w:t>.</w:t>
        </w:r>
      </w:ins>
      <w:moveTo w:id="77" w:author="Liz Chadwick" w:date="2017-09-21T12:13:00Z">
        <w:del w:id="78" w:author="Liz Chadwick" w:date="2017-09-21T12:13:00Z">
          <w:r w:rsidDel="00494902">
            <w:rPr>
              <w:rFonts w:eastAsia="Microsoft YaHei" w:hint="eastAsia"/>
            </w:rPr>
            <w:delText>:</w:delText>
          </w:r>
        </w:del>
      </w:moveTo>
    </w:p>
    <w:moveToRangeEnd w:id="74"/>
    <w:p w14:paraId="293C0E82" w14:textId="77777777" w:rsidR="00084A24" w:rsidRDefault="00B052DF" w:rsidP="007233FF">
      <w:pPr>
        <w:pStyle w:val="Body"/>
        <w:rPr>
          <w:rFonts w:eastAsia="Microsoft YaHei"/>
        </w:rPr>
      </w:pPr>
      <w:del w:id="79" w:author="Liz Chadwick" w:date="2017-09-21T12:13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s the context of what 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 working on</w:delText>
        </w:r>
      </w:del>
      <w:ins w:id="80" w:author="Liz Chadwick" w:date="2017-09-21T12:13:00Z">
        <w:r w:rsidR="00494902">
          <w:rPr>
            <w:rFonts w:eastAsia="Microsoft YaHei"/>
          </w:rPr>
          <w:t>There’s the context, so let’s get to the algorithm</w:t>
        </w:r>
      </w:ins>
      <w:r>
        <w:rPr>
          <w:rFonts w:eastAsia="Microsoft YaHei" w:hint="eastAsia"/>
        </w:rPr>
        <w:t xml:space="preserve">.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this function:</w:t>
      </w:r>
    </w:p>
    <w:p w14:paraId="00056081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953EF1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5407D7A3" w14:textId="77777777" w:rsidR="00084A24" w:rsidRPr="00895C67" w:rsidRDefault="00494902" w:rsidP="00895C67">
      <w:pPr>
        <w:pStyle w:val="CodeB"/>
      </w:pPr>
      <w:ins w:id="81" w:author="Liz Chadwick" w:date="2017-09-21T12:15:00Z">
        <w:r w:rsidRPr="00494902">
          <w:rPr>
            <w:rStyle w:val="Wingdings"/>
            <w:rPrChange w:id="82" w:author="Liz Chadwick" w:date="2017-09-21T12:16:00Z">
              <w:rPr/>
            </w:rPrChange>
          </w:rPr>
          <w:t></w:t>
        </w:r>
      </w:ins>
      <w:r w:rsidR="00B052DF" w:rsidRPr="00895C67">
        <w:rPr>
          <w:rFonts w:hint="eastAsia"/>
        </w:rPr>
        <w:t xml:space="preserve">    if intensity &lt; 25 {</w:t>
      </w:r>
    </w:p>
    <w:p w14:paraId="4BE87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0F1B7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441E3B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56E56CA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A8599E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26E3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9BFF1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63A148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D6F86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A8E476D" w14:textId="77777777" w:rsidR="00084A24" w:rsidRPr="00895C67" w:rsidRDefault="00494902" w:rsidP="00895C67">
      <w:pPr>
        <w:pStyle w:val="CodeB"/>
      </w:pPr>
      <w:ins w:id="83" w:author="Liz Chadwick" w:date="2017-09-21T12:15:00Z">
        <w:r w:rsidRPr="00494902">
          <w:rPr>
            <w:rStyle w:val="Wingdings"/>
            <w:rPrChange w:id="84" w:author="Liz Chadwick" w:date="2017-09-21T12:16:00Z">
              <w:rPr/>
            </w:rPrChange>
          </w:rPr>
          <w:t></w:t>
        </w:r>
      </w:ins>
      <w:r w:rsidR="00B052DF" w:rsidRPr="00895C67">
        <w:rPr>
          <w:rFonts w:hint="eastAsia"/>
        </w:rPr>
        <w:t xml:space="preserve">        if random_number == 3 {</w:t>
      </w:r>
    </w:p>
    <w:p w14:paraId="3F5723B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0D024541" w14:textId="77777777" w:rsidR="00084A24" w:rsidRPr="00895C67" w:rsidRDefault="00494902" w:rsidP="00895C67">
      <w:pPr>
        <w:pStyle w:val="CodeB"/>
      </w:pPr>
      <w:ins w:id="85" w:author="Liz Chadwick" w:date="2017-09-21T12:16:00Z">
        <w:r>
          <w:rPr>
            <w:rStyle w:val="Wingdings"/>
          </w:rPr>
          <w:t></w:t>
        </w:r>
      </w:ins>
      <w:r w:rsidR="00B052DF" w:rsidRPr="00895C67">
        <w:rPr>
          <w:rFonts w:hint="eastAsia"/>
        </w:rPr>
        <w:t xml:space="preserve">        } else {</w:t>
      </w:r>
    </w:p>
    <w:p w14:paraId="2B27884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26A5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25E200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14:paraId="6A47BEE0" w14:textId="6A8DB4C6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  <w:ins w:id="86" w:author="Carol Nichols" w:date="2017-10-05T16:35:00Z">
        <w:r w:rsidR="00DF50FB">
          <w:t>;</w:t>
        </w:r>
      </w:ins>
    </w:p>
    <w:p w14:paraId="5D7298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}</w:t>
      </w:r>
    </w:p>
    <w:p w14:paraId="1041F98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4E0EB950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5E802E9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13-3: The business logic </w:t>
      </w:r>
      <w:del w:id="87" w:author="Liz Chadwick" w:date="2017-09-21T12:14:00Z">
        <w:r w:rsidRPr="007233FF" w:rsidDel="00494902">
          <w:rPr>
            <w:rFonts w:eastAsia="Microsoft YaHei" w:hint="eastAsia"/>
          </w:rPr>
          <w:delText xml:space="preserve">of the program </w:delText>
        </w:r>
      </w:del>
      <w:r w:rsidRPr="007233FF">
        <w:rPr>
          <w:rFonts w:eastAsia="Microsoft YaHei" w:hint="eastAsia"/>
        </w:rPr>
        <w:t>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14:paraId="50C47E1C" w14:textId="2B4F434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ins w:id="88" w:author="Liz Chadwick" w:date="2017-09-21T12:16:00Z">
        <w:del w:id="89" w:author="Carol Nichols" w:date="2017-10-05T18:55:00Z">
          <w:r w:rsidR="00494902" w:rsidRPr="00494902" w:rsidDel="00FD61BA">
            <w:rPr>
              <w:rPrChange w:id="90" w:author="Liz Chadwick" w:date="2017-09-21T12:16:00Z">
                <w:rPr>
                  <w:rStyle w:val="Wingdings"/>
                </w:rPr>
              </w:rPrChange>
            </w:rPr>
            <w:delText></w:delText>
          </w:r>
        </w:del>
      </w:ins>
      <w:ins w:id="91" w:author="Carol Nichols" w:date="2017-10-05T18:55:00Z">
        <w:r w:rsidR="00FD61BA">
          <w:t xml:space="preserve"> </w:t>
        </w:r>
      </w:ins>
      <w:ins w:id="92" w:author="Liz Chadwick" w:date="2017-09-21T12:16:00Z">
        <w:r w:rsidR="00494902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the </w:t>
      </w:r>
      <w:r w:rsidRPr="007233FF">
        <w:rPr>
          <w:rStyle w:val="Literal"/>
          <w:rFonts w:hint="eastAsia"/>
        </w:rPr>
        <w:t>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ins w:id="93" w:author="Liz Chadwick" w:date="2017-09-21T12:16:00Z">
        <w:r w:rsidR="00494902" w:rsidRPr="00B94BF3">
          <w:rPr>
            <w:rStyle w:val="Wingdings"/>
          </w:rPr>
          <w:t></w:t>
        </w:r>
        <w:r w:rsidR="00494902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ins w:id="94" w:author="Liz Chadwick" w:date="2017-09-21T12:16:00Z">
        <w:r w:rsidR="00494902">
          <w:rPr>
            <w:rFonts w:eastAsia="Microsoft YaHei"/>
          </w:rPr>
          <w:t xml:space="preserve"> second </w:t>
        </w:r>
      </w:ins>
      <w:del w:id="95" w:author="Liz Chadwick" w:date="2017-09-21T12:16:00Z">
        <w:r w:rsidRPr="007233FF" w:rsidDel="00494902">
          <w:rPr>
            <w:rFonts w:eastAsia="Microsoft YaHei" w:hint="eastAsia"/>
          </w:rPr>
          <w:delText xml:space="preserve"> </w:delText>
        </w:r>
      </w:del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ins w:id="96" w:author="Liz Chadwick" w:date="2017-09-21T12:17:00Z">
        <w:r w:rsidR="00494902">
          <w:rPr>
            <w:rStyle w:val="Wingdings"/>
          </w:rPr>
          <w:t></w:t>
        </w:r>
        <w:r w:rsidR="00494902" w:rsidRPr="007233FF">
          <w:rPr>
            <w:rFonts w:eastAsia="Microsoft YaHei" w:hint="eastAsia"/>
          </w:rPr>
          <w:t xml:space="preserve"> </w:t>
        </w:r>
      </w:ins>
      <w:del w:id="97" w:author="Liz Chadwick" w:date="2017-09-21T12:17:00Z">
        <w:r w:rsidRPr="007233FF" w:rsidDel="00494902">
          <w:rPr>
            <w:rFonts w:eastAsia="Microsoft YaHei" w:hint="eastAsia"/>
          </w:rPr>
          <w:delText xml:space="preserve">inside the outer </w:delText>
        </w:r>
        <w:r w:rsidRPr="007233FF" w:rsidDel="00494902">
          <w:rPr>
            <w:rStyle w:val="Literal"/>
            <w:rFonts w:hint="eastAsia"/>
          </w:rPr>
          <w:delText>else</w:delText>
        </w:r>
        <w:r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calls it once.</w:t>
      </w:r>
    </w:p>
    <w:p w14:paraId="1D26CD5E" w14:textId="77777777" w:rsidR="00494902" w:rsidRDefault="00B052DF" w:rsidP="007233FF">
      <w:pPr>
        <w:pStyle w:val="Body"/>
        <w:rPr>
          <w:ins w:id="98" w:author="Liz Chadwick" w:date="2017-09-21T12:17:00Z"/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 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 high intensity workout (25 or more). </w:t>
      </w:r>
    </w:p>
    <w:p w14:paraId="74A156C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Low 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recommend a number of pushups and </w:t>
      </w:r>
      <w:proofErr w:type="spellStart"/>
      <w:r w:rsidRPr="007233FF">
        <w:rPr>
          <w:rFonts w:eastAsia="Microsoft YaHei" w:hint="eastAsia"/>
        </w:rPr>
        <w:t>situps</w:t>
      </w:r>
      <w:proofErr w:type="spellEnd"/>
      <w:r w:rsidRPr="007233FF">
        <w:rPr>
          <w:rFonts w:eastAsia="Microsoft YaHei" w:hint="eastAsia"/>
        </w:rPr>
        <w:t xml:space="preserve">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del w:id="99" w:author="Liz Chadwick" w:date="2017-09-21T12:18:00Z">
        <w:r w:rsidRPr="007233FF" w:rsidDel="00494902">
          <w:rPr>
            <w:rFonts w:eastAsia="Microsoft YaHei" w:hint="eastAsia"/>
          </w:rPr>
          <w:delText xml:space="preserve"> with the </w:delText>
        </w:r>
        <w:r w:rsidRPr="007233FF" w:rsidDel="00494902">
          <w:rPr>
            <w:rStyle w:val="Literal"/>
            <w:rFonts w:hint="eastAsia"/>
          </w:rPr>
          <w:delText>simulated_expensive_calculation</w:delText>
        </w:r>
        <w:r w:rsidDel="00494902">
          <w:rPr>
            <w:rFonts w:eastAsia="Microsoft YaHei" w:hint="eastAsia"/>
          </w:rPr>
          <w:delText xml:space="preserve"> function, which needs the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>intensity number as an input</w:delText>
        </w:r>
      </w:del>
      <w:r>
        <w:rPr>
          <w:rFonts w:eastAsia="Microsoft YaHei" w:hint="eastAsia"/>
        </w:rPr>
        <w:t>.</w:t>
      </w:r>
    </w:p>
    <w:p w14:paraId="6C8B0301" w14:textId="488BBB0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 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 recommend a break and hydration</w:t>
      </w:r>
      <w:del w:id="100" w:author="Liz Chadwick" w:date="2017-10-04T13:18:00Z">
        <w:r w:rsidDel="00BB2DAB">
          <w:rPr>
            <w:rFonts w:eastAsia="Microsoft YaHei" w:hint="eastAsia"/>
          </w:rPr>
          <w:delText xml:space="preserve"> instead</w:delText>
        </w:r>
      </w:del>
      <w:r>
        <w:rPr>
          <w:rFonts w:eastAsia="Microsoft YaHei" w:hint="eastAsia"/>
        </w:rPr>
        <w:t xml:space="preserve">. If not, the user will get </w:t>
      </w:r>
      <w:del w:id="101" w:author="Liz Chadwick" w:date="2017-09-21T12:18:00Z">
        <w:r w:rsidDel="00494902">
          <w:rPr>
            <w:rFonts w:eastAsia="Microsoft YaHei" w:hint="eastAsia"/>
          </w:rPr>
          <w:delText>a high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intensity workout of </w:delText>
        </w:r>
      </w:del>
      <w:ins w:id="102" w:author="Liz Chadwick" w:date="2017-09-21T12:18:00Z">
        <w:del w:id="103" w:author="Carol Nichols" w:date="2017-10-05T15:24:00Z">
          <w:r w:rsidR="00494902" w:rsidDel="001B6E4F">
            <w:rPr>
              <w:rFonts w:eastAsia="Microsoft YaHei"/>
            </w:rPr>
            <w:delText>be</w:delText>
          </w:r>
        </w:del>
        <w:del w:id="104" w:author="Carol Nichols" w:date="2017-10-05T15:23:00Z">
          <w:r w:rsidR="00494902" w:rsidDel="001B6E4F">
            <w:rPr>
              <w:rFonts w:eastAsia="Microsoft YaHei"/>
            </w:rPr>
            <w:delText xml:space="preserve"> allocated</w:delText>
          </w:r>
        </w:del>
        <w:del w:id="105" w:author="Carol Nichols" w:date="2017-10-05T15:24:00Z">
          <w:r w:rsidR="00494902" w:rsidDel="001B6E4F">
            <w:rPr>
              <w:rFonts w:eastAsia="Microsoft YaHei"/>
            </w:rPr>
            <w:delText xml:space="preserve"> </w:delText>
          </w:r>
        </w:del>
      </w:ins>
      <w:r>
        <w:rPr>
          <w:rFonts w:eastAsia="Microsoft YaHei" w:hint="eastAsia"/>
        </w:rPr>
        <w:t xml:space="preserve">a number of minutes of running </w:t>
      </w:r>
      <w:del w:id="106" w:author="Liz Chadwick" w:date="2017-09-21T12:18:00Z">
        <w:r w:rsidDel="00494902">
          <w:rPr>
            <w:rFonts w:eastAsia="Microsoft YaHei" w:hint="eastAsia"/>
          </w:rPr>
          <w:delText xml:space="preserve">that comes from </w:delText>
        </w:r>
      </w:del>
      <w:ins w:id="107" w:author="Liz Chadwick" w:date="2017-09-21T12:18:00Z">
        <w:r w:rsidR="00494902">
          <w:rPr>
            <w:rFonts w:eastAsia="Microsoft YaHei"/>
          </w:rPr>
          <w:t xml:space="preserve">based on </w:t>
        </w:r>
      </w:ins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14:paraId="2BFF412A" w14:textId="25EB0AA1" w:rsidR="00084A24" w:rsidRDefault="00B052DF" w:rsidP="007233FF">
      <w:pPr>
        <w:pStyle w:val="Body"/>
        <w:rPr>
          <w:ins w:id="108" w:author="Liz Chadwick" w:date="2017-09-21T12:24:00Z"/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ins w:id="109" w:author="Liz Chadwick" w:date="2017-09-21T12:21:00Z">
        <w:r w:rsidR="000E21F8">
          <w:rPr>
            <w:rFonts w:eastAsia="Microsoft YaHei"/>
          </w:rPr>
          <w:t xml:space="preserve">we’ll have to make some changes </w:t>
        </w:r>
      </w:ins>
      <w:del w:id="110" w:author="Liz Chadwick" w:date="2017-09-21T12:21:00Z">
        <w:r w:rsidDel="000E21F8">
          <w:rPr>
            <w:rFonts w:eastAsia="Microsoft YaHei" w:hint="eastAsia"/>
          </w:rPr>
          <w:delText>there are going to be some changes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to the way we </w:t>
      </w:r>
      <w:del w:id="111" w:author="Liz Chadwick" w:date="2017-09-21T12:21:00Z">
        <w:r w:rsidDel="000E21F8">
          <w:rPr>
            <w:rFonts w:eastAsia="Microsoft YaHei" w:hint="eastAsia"/>
          </w:rPr>
          <w:delText xml:space="preserve">have to </w:delText>
        </w:r>
      </w:del>
      <w:r>
        <w:rPr>
          <w:rFonts w:eastAsia="Microsoft YaHei" w:hint="eastAsia"/>
        </w:rPr>
        <w:t>call the algorithm</w:t>
      </w:r>
      <w:ins w:id="112" w:author="Liz Chadwick" w:date="2017-09-21T12:22:00Z">
        <w:r w:rsidR="000E21F8">
          <w:rPr>
            <w:rFonts w:eastAsia="Microsoft YaHei"/>
          </w:rPr>
          <w:t xml:space="preserve"> in</w:t>
        </w:r>
      </w:ins>
      <w:ins w:id="113" w:author="Carol Nichols" w:date="2017-10-05T17:47:00Z">
        <w:r w:rsidR="003B1C5C">
          <w:rPr>
            <w:rFonts w:eastAsia="Microsoft YaHei"/>
          </w:rPr>
          <w:t xml:space="preserve"> the</w:t>
        </w:r>
      </w:ins>
      <w:ins w:id="114" w:author="Liz Chadwick" w:date="2017-09-21T12:22:00Z">
        <w:r w:rsidR="000E21F8">
          <w:rPr>
            <w:rFonts w:eastAsia="Microsoft YaHei"/>
          </w:rPr>
          <w:t xml:space="preserve"> future</w:t>
        </w:r>
      </w:ins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del w:id="115" w:author="Liz Chadwick" w:date="2017-09-21T12:22:00Z">
        <w:r w:rsidDel="000E21F8">
          <w:rPr>
            <w:rFonts w:eastAsia="Microsoft YaHei" w:hint="eastAsia"/>
          </w:rPr>
          <w:delText xml:space="preserve">would like </w:delText>
        </w:r>
      </w:del>
      <w:ins w:id="116" w:author="Liz Chadwick" w:date="2017-09-21T12:22:00Z">
        <w:r w:rsidR="000E21F8">
          <w:rPr>
            <w:rFonts w:eastAsia="Microsoft YaHei"/>
          </w:rPr>
          <w:t xml:space="preserve">want </w:t>
        </w:r>
      </w:ins>
      <w:r>
        <w:rPr>
          <w:rFonts w:eastAsia="Microsoft YaHei" w:hint="eastAsia"/>
        </w:rPr>
        <w:t xml:space="preserve">to refactor this code </w:t>
      </w:r>
      <w:del w:id="117" w:author="Liz Chadwick" w:date="2017-09-21T12:22:00Z">
        <w:r w:rsidDel="000E21F8">
          <w:rPr>
            <w:rFonts w:eastAsia="Microsoft YaHei" w:hint="eastAsia"/>
          </w:rPr>
          <w:delText>to have only a single call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 xml:space="preserve">to the </w:delText>
        </w:r>
      </w:del>
      <w:ins w:id="118" w:author="Liz Chadwick" w:date="2017-09-21T12:22:00Z">
        <w:r w:rsidR="000E21F8">
          <w:rPr>
            <w:rFonts w:eastAsia="Microsoft YaHei"/>
          </w:rPr>
          <w:t xml:space="preserve">so it only calls the </w:t>
        </w:r>
      </w:ins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119" w:author="Liz Chadwick" w:date="2017-09-21T12:22:00Z">
        <w:r w:rsidR="000E21F8">
          <w:rPr>
            <w:rFonts w:eastAsia="Microsoft YaHei"/>
          </w:rPr>
          <w:t xml:space="preserve"> once</w:t>
        </w:r>
      </w:ins>
      <w:r>
        <w:rPr>
          <w:rFonts w:eastAsia="Microsoft YaHei" w:hint="eastAsia"/>
        </w:rPr>
        <w:t xml:space="preserve">. We also want to </w:t>
      </w:r>
      <w:del w:id="120" w:author="Liz Chadwick" w:date="2017-09-21T12:22:00Z">
        <w:r w:rsidDel="000E21F8">
          <w:rPr>
            <w:rFonts w:eastAsia="Microsoft YaHei" w:hint="eastAsia"/>
          </w:rPr>
          <w:delText>get rid of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the spot where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</w:delText>
        </w:r>
      </w:del>
      <w:ins w:id="121" w:author="Liz Chadwick" w:date="2017-09-21T12:22:00Z">
        <w:r w:rsidR="000E21F8">
          <w:rPr>
            <w:rFonts w:eastAsia="Microsoft YaHei"/>
          </w:rPr>
          <w:t xml:space="preserve">cut the place where we’re </w:t>
        </w:r>
      </w:ins>
      <w:r>
        <w:rPr>
          <w:rFonts w:eastAsia="Microsoft YaHei" w:hint="eastAsia"/>
        </w:rPr>
        <w:t>currently calling the function twice unnecessarily</w:t>
      </w:r>
      <w:del w:id="122" w:author="Liz Chadwick" w:date="2017-09-21T12:23:00Z">
        <w:r w:rsidDel="000E21F8">
          <w:rPr>
            <w:rFonts w:eastAsia="Microsoft YaHei" w:hint="eastAsia"/>
          </w:rPr>
          <w:delText>, and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we don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t want to add </w:delText>
        </w:r>
      </w:del>
      <w:ins w:id="123" w:author="Liz Chadwick" w:date="2017-09-21T12:23:00Z">
        <w:r w:rsidR="000E21F8">
          <w:rPr>
            <w:rFonts w:eastAsia="Microsoft YaHei"/>
          </w:rPr>
          <w:t xml:space="preserve"> without adding </w:t>
        </w:r>
      </w:ins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call it if </w:t>
      </w:r>
      <w:del w:id="124" w:author="Liz Chadwick" w:date="2017-09-21T12:24:00Z">
        <w:r w:rsidDel="000E21F8">
          <w:rPr>
            <w:rFonts w:eastAsia="Microsoft YaHei" w:hint="eastAsia"/>
          </w:rPr>
          <w:delText>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in the case where </w:delText>
        </w:r>
      </w:del>
      <w:r>
        <w:rPr>
          <w:rFonts w:eastAsia="Microsoft YaHei" w:hint="eastAsia"/>
        </w:rPr>
        <w:t>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</w:t>
      </w:r>
      <w:del w:id="125" w:author="Liz Chadwick" w:date="2017-09-21T12:24:00Z">
        <w:r w:rsidDel="000E21F8">
          <w:rPr>
            <w:rFonts w:eastAsia="Microsoft YaHei" w:hint="eastAsia"/>
          </w:rPr>
          <w:delText xml:space="preserve"> at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all</w:delText>
        </w:r>
      </w:del>
      <w:r>
        <w:rPr>
          <w:rFonts w:eastAsia="Microsoft YaHei" w:hint="eastAsia"/>
        </w:rPr>
        <w:t>, and we still want to call it only once</w:t>
      </w:r>
      <w:del w:id="126" w:author="Liz Chadwick" w:date="2017-09-21T12:25:00Z">
        <w:r w:rsidDel="000E21F8">
          <w:rPr>
            <w:rFonts w:eastAsia="Microsoft YaHei" w:hint="eastAsia"/>
          </w:rPr>
          <w:delText xml:space="preserve"> in the last case</w:delText>
        </w:r>
      </w:del>
      <w:r>
        <w:rPr>
          <w:rFonts w:eastAsia="Microsoft YaHei" w:hint="eastAsia"/>
        </w:rPr>
        <w:t>.</w:t>
      </w:r>
    </w:p>
    <w:p w14:paraId="7A73AF36" w14:textId="77777777" w:rsidR="000E21F8" w:rsidRDefault="000E21F8">
      <w:pPr>
        <w:pStyle w:val="HeadC"/>
        <w:rPr>
          <w:rFonts w:eastAsia="Microsoft YaHei"/>
        </w:rPr>
        <w:pPrChange w:id="127" w:author="Liz Chadwick" w:date="2017-09-21T12:31:00Z">
          <w:pPr>
            <w:pStyle w:val="Body"/>
          </w:pPr>
        </w:pPrChange>
      </w:pPr>
      <w:ins w:id="128" w:author="Liz Chadwick" w:date="2017-09-21T12:24:00Z">
        <w:r>
          <w:rPr>
            <w:rFonts w:eastAsia="Microsoft YaHei"/>
          </w:rPr>
          <w:t xml:space="preserve">Refactoring Using Functions </w:t>
        </w:r>
      </w:ins>
    </w:p>
    <w:p w14:paraId="4315AB58" w14:textId="77777777" w:rsidR="00084A24" w:rsidRDefault="00B052DF">
      <w:pPr>
        <w:pStyle w:val="BodyFirst"/>
        <w:rPr>
          <w:rFonts w:eastAsia="Microsoft YaHei"/>
        </w:rPr>
        <w:pPrChange w:id="129" w:author="Liz Chadwick" w:date="2017-09-21T12:24:00Z">
          <w:pPr>
            <w:pStyle w:val="Body"/>
          </w:pPr>
        </w:pPrChange>
      </w:pPr>
      <w:r>
        <w:rPr>
          <w:rFonts w:eastAsia="Microsoft YaHei" w:hint="eastAsia"/>
        </w:rPr>
        <w:t xml:space="preserve">There are many ways we could restructure this program. </w:t>
      </w:r>
      <w:del w:id="130" w:author="Liz Chadwick" w:date="2017-09-21T12:23:00Z">
        <w:r w:rsidDel="000E21F8">
          <w:rPr>
            <w:rFonts w:eastAsia="Microsoft YaHei" w:hint="eastAsia"/>
          </w:rPr>
          <w:delText>The way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>re going to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try f</w:delText>
        </w:r>
      </w:del>
      <w:ins w:id="131" w:author="Liz Chadwick" w:date="2017-09-21T12:23:00Z">
        <w:r w:rsidR="000E21F8">
          <w:rPr>
            <w:rFonts w:eastAsia="Microsoft YaHei"/>
          </w:rPr>
          <w:t>F</w:t>
        </w:r>
      </w:ins>
      <w:r>
        <w:rPr>
          <w:rFonts w:eastAsia="Microsoft YaHei" w:hint="eastAsia"/>
        </w:rPr>
        <w:t xml:space="preserve">irst </w:t>
      </w:r>
      <w:del w:id="132" w:author="Liz Chadwick" w:date="2017-09-21T12:23:00Z">
        <w:r w:rsidDel="000E21F8">
          <w:rPr>
            <w:rFonts w:eastAsia="Microsoft YaHei" w:hint="eastAsia"/>
          </w:rPr>
          <w:delText xml:space="preserve">is </w:delText>
        </w:r>
      </w:del>
      <w:ins w:id="133" w:author="Liz Chadwick" w:date="2017-09-21T12:23:00Z">
        <w:r w:rsidR="000E21F8">
          <w:rPr>
            <w:rFonts w:eastAsia="Microsoft YaHei"/>
          </w:rPr>
          <w:t xml:space="preserve">we’ll try </w:t>
        </w:r>
      </w:ins>
      <w:r>
        <w:rPr>
          <w:rFonts w:eastAsia="Microsoft YaHei" w:hint="eastAsia"/>
        </w:rPr>
        <w:t>extracting the duplicated call to the expensive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14:paraId="315B2B3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1955ABC" w14:textId="77777777" w:rsidR="00084A24" w:rsidRPr="00895C67" w:rsidRDefault="00B052DF">
      <w:pPr>
        <w:pStyle w:val="CodeAWingding"/>
        <w:pPrChange w:id="134" w:author="Carol Nichols" w:date="2017-10-05T16:37:00Z">
          <w:pPr>
            <w:pStyle w:val="CodeA"/>
          </w:pPr>
        </w:pPrChange>
      </w:pPr>
      <w:r w:rsidRPr="00895C67">
        <w:rPr>
          <w:rFonts w:hint="eastAsia"/>
        </w:rPr>
        <w:t>fn generate_workout(intensity: i32, random_number: i32) {</w:t>
      </w:r>
    </w:p>
    <w:p w14:paraId="29C6A6E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14:paraId="44FDC62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14:paraId="56A6D480" w14:textId="77777777" w:rsidR="00084A24" w:rsidRPr="00895C67" w:rsidRDefault="00084A24" w:rsidP="00895C67">
      <w:pPr>
        <w:pStyle w:val="CodeB"/>
      </w:pPr>
    </w:p>
    <w:p w14:paraId="59331DA5" w14:textId="77777777" w:rsidR="00084A24" w:rsidRPr="00895C67" w:rsidRDefault="00B052DF">
      <w:pPr>
        <w:pStyle w:val="CodeBWingding"/>
        <w:pPrChange w:id="135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if intensity &lt; 25 {</w:t>
      </w:r>
    </w:p>
    <w:p w14:paraId="19053968" w14:textId="77777777" w:rsidR="00084A24" w:rsidRPr="00895C67" w:rsidRDefault="00B052DF">
      <w:pPr>
        <w:pStyle w:val="CodeBWingding"/>
        <w:pPrChange w:id="136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787804EC" w14:textId="77777777" w:rsidR="00084A24" w:rsidRPr="00895C67" w:rsidRDefault="00B052DF">
      <w:pPr>
        <w:pStyle w:val="CodeBWingding"/>
        <w:pPrChange w:id="137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2F61D0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567AB909" w14:textId="77777777" w:rsidR="00084A24" w:rsidRPr="00895C67" w:rsidRDefault="00B052DF">
      <w:pPr>
        <w:pStyle w:val="CodeBWingding"/>
        <w:pPrChange w:id="138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3D1984CE" w14:textId="77777777" w:rsidR="00084A24" w:rsidRPr="00895C67" w:rsidRDefault="00B052DF">
      <w:pPr>
        <w:pStyle w:val="CodeBWingding"/>
        <w:pPrChange w:id="139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1708BA51" w14:textId="77777777" w:rsidR="00084A24" w:rsidRPr="00895C67" w:rsidRDefault="00B052DF">
      <w:pPr>
        <w:pStyle w:val="CodeBWingding"/>
        <w:pPrChange w:id="140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44E062FB" w14:textId="77777777" w:rsidR="00084A24" w:rsidRPr="00895C67" w:rsidRDefault="00B052DF">
      <w:pPr>
        <w:pStyle w:val="CodeBWingding"/>
        <w:pPrChange w:id="141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expensive_result</w:t>
      </w:r>
    </w:p>
    <w:p w14:paraId="6F4221CE" w14:textId="77777777" w:rsidR="00084A24" w:rsidRPr="00895C67" w:rsidRDefault="00B052DF">
      <w:pPr>
        <w:pStyle w:val="CodeBWingding"/>
        <w:pPrChange w:id="142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5717C7E2" w14:textId="77777777" w:rsidR="00084A24" w:rsidRPr="00895C67" w:rsidRDefault="00B052DF">
      <w:pPr>
        <w:pStyle w:val="CodeBWingding"/>
        <w:pPrChange w:id="143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465C003E" w14:textId="77777777" w:rsidR="00084A24" w:rsidRPr="00895C67" w:rsidRDefault="00B052DF">
      <w:pPr>
        <w:pStyle w:val="CodeBWingding"/>
        <w:pPrChange w:id="144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52822DE1" w14:textId="77777777" w:rsidR="00084A24" w:rsidRPr="00895C67" w:rsidRDefault="00B052DF">
      <w:pPr>
        <w:pStyle w:val="CodeBWingding"/>
        <w:pPrChange w:id="145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6726E508" w14:textId="77777777" w:rsidR="00084A24" w:rsidRPr="00895C67" w:rsidRDefault="00B052DF">
      <w:pPr>
        <w:pStyle w:val="CodeBWingding"/>
        <w:pPrChange w:id="146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5A2D4B02" w14:textId="77777777" w:rsidR="00084A24" w:rsidRPr="00895C67" w:rsidRDefault="00B052DF">
      <w:pPr>
        <w:pStyle w:val="CodeBWingding"/>
        <w:pPrChange w:id="147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16A3632C" w14:textId="77777777" w:rsidR="00084A24" w:rsidRPr="00895C67" w:rsidRDefault="00B052DF">
      <w:pPr>
        <w:pStyle w:val="CodeBWingding"/>
        <w:pPrChange w:id="148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152041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</w:t>
      </w:r>
    </w:p>
    <w:p w14:paraId="117D1C39" w14:textId="7C1D6951" w:rsidR="00084A24" w:rsidRPr="00895C67" w:rsidRDefault="00B052DF">
      <w:pPr>
        <w:pStyle w:val="CodeBWingding"/>
        <w:pPrChange w:id="149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150" w:author="Carol Nichols" w:date="2017-10-05T16:38:00Z">
        <w:r w:rsidR="00DF50FB">
          <w:t>;</w:t>
        </w:r>
      </w:ins>
    </w:p>
    <w:p w14:paraId="07B078F3" w14:textId="77777777" w:rsidR="00084A24" w:rsidRPr="00895C67" w:rsidRDefault="00B052DF">
      <w:pPr>
        <w:pStyle w:val="CodeBWingding"/>
        <w:pPrChange w:id="151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181CA546" w14:textId="77777777" w:rsidR="00084A24" w:rsidRPr="00895C67" w:rsidRDefault="00B052DF">
      <w:pPr>
        <w:pStyle w:val="CodeBWingding"/>
        <w:pPrChange w:id="152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1DFD1B3D" w14:textId="77777777" w:rsidR="00084A24" w:rsidRPr="00895C67" w:rsidRDefault="00B052DF">
      <w:pPr>
        <w:pStyle w:val="CodeCWingding"/>
        <w:pPrChange w:id="153" w:author="Carol Nichols" w:date="2017-10-05T16:38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120ABE77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</w:t>
      </w:r>
      <w:del w:id="154" w:author="Liz Chadwick" w:date="2017-09-21T12:23:00Z">
        <w:r w:rsidRPr="007233FF" w:rsidDel="000E21F8">
          <w:rPr>
            <w:rFonts w:eastAsia="Microsoft YaHei" w:hint="eastAsia"/>
          </w:rPr>
          <w:delText xml:space="preserve">before the </w:delText>
        </w:r>
        <w:r w:rsidRPr="007233FF" w:rsidDel="000E21F8">
          <w:rPr>
            <w:rStyle w:val="Literal"/>
            <w:rFonts w:hint="eastAsia"/>
          </w:rPr>
          <w:delText>if</w:delText>
        </w:r>
        <w:r w:rsidRPr="007233FF" w:rsidDel="000E21F8">
          <w:rPr>
            <w:rFonts w:eastAsia="Microsoft YaHei" w:hint="eastAsia"/>
          </w:rPr>
          <w:delText xml:space="preserve"> blocks </w:delText>
        </w:r>
      </w:del>
      <w:r w:rsidRPr="007233FF">
        <w:rPr>
          <w:rFonts w:eastAsia="Microsoft YaHei" w:hint="eastAsia"/>
        </w:rPr>
        <w:t xml:space="preserve">and storing the result in the </w:t>
      </w:r>
      <w:proofErr w:type="spellStart"/>
      <w:r w:rsidRPr="007233FF">
        <w:rPr>
          <w:rStyle w:val="Literal"/>
          <w:rFonts w:hint="eastAsia"/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14:paraId="4139A3C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calling the function twice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unnecessarily.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14:paraId="5B4C4315" w14:textId="72CC65D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want</w:t>
      </w:r>
      <w:ins w:id="155" w:author="Carol Nichols" w:date="2017-10-05T15:24:00Z">
        <w:r w:rsidR="00A828D7">
          <w:rPr>
            <w:rFonts w:eastAsia="Microsoft YaHei"/>
          </w:rPr>
          <w:t xml:space="preserve"> to</w:t>
        </w:r>
      </w:ins>
      <w:r>
        <w:rPr>
          <w:rFonts w:eastAsia="Microsoft YaHei" w:hint="eastAsia"/>
        </w:rPr>
        <w:t xml:space="preserve"> </w:t>
      </w:r>
      <w:del w:id="156" w:author="Liz Chadwick" w:date="2017-09-21T12:31:00Z">
        <w:r w:rsidDel="000E21F8">
          <w:rPr>
            <w:rFonts w:eastAsia="Microsoft YaHei" w:hint="eastAsia"/>
          </w:rPr>
          <w:delText xml:space="preserve">to be able to specify some </w:delText>
        </w:r>
      </w:del>
      <w:ins w:id="157" w:author="Liz Chadwick" w:date="2017-09-21T12:31:00Z">
        <w:r w:rsidR="000E21F8">
          <w:rPr>
            <w:rFonts w:eastAsia="Microsoft YaHei"/>
          </w:rPr>
          <w:t xml:space="preserve">define </w:t>
        </w:r>
      </w:ins>
      <w:r>
        <w:rPr>
          <w:rFonts w:eastAsia="Microsoft YaHei" w:hint="eastAsia"/>
        </w:rPr>
        <w:t xml:space="preserve">code in one place in our program, but </w:t>
      </w:r>
      <w:del w:id="158" w:author="Liz Chadwick" w:date="2017-09-21T12:30:00Z">
        <w:r w:rsidDel="000E21F8">
          <w:rPr>
            <w:rFonts w:eastAsia="Microsoft YaHei" w:hint="eastAsia"/>
          </w:rPr>
          <w:delText>then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only </w:t>
      </w:r>
      <w:r w:rsidRPr="000E21F8">
        <w:rPr>
          <w:rStyle w:val="EmphasisItalic"/>
          <w:rFonts w:eastAsia="Microsoft YaHei"/>
          <w:rPrChange w:id="159" w:author="Liz Chadwick" w:date="2017-09-21T12:30:00Z">
            <w:rPr>
              <w:rFonts w:eastAsia="Microsoft YaHei"/>
            </w:rPr>
          </w:rPrChange>
        </w:rPr>
        <w:t>execute</w:t>
      </w:r>
      <w:r>
        <w:rPr>
          <w:rFonts w:eastAsia="Microsoft YaHei" w:hint="eastAsia"/>
        </w:rPr>
        <w:t xml:space="preserve"> that code </w:t>
      </w:r>
      <w:del w:id="160" w:author="Liz Chadwick" w:date="2017-09-21T12:30:00Z">
        <w:r w:rsidDel="000E21F8">
          <w:rPr>
            <w:rFonts w:eastAsia="Microsoft YaHei" w:hint="eastAsia"/>
          </w:rPr>
          <w:delText xml:space="preserve">if </w:delText>
        </w:r>
      </w:del>
      <w:ins w:id="161" w:author="Liz Chadwick" w:date="2017-09-21T12:30:00Z">
        <w:r w:rsidR="000E21F8">
          <w:rPr>
            <w:rFonts w:eastAsia="Microsoft YaHei"/>
          </w:rPr>
          <w:t xml:space="preserve">where </w:t>
        </w:r>
      </w:ins>
      <w:r>
        <w:rPr>
          <w:rFonts w:eastAsia="Microsoft YaHei" w:hint="eastAsia"/>
        </w:rPr>
        <w:t>we actually need the result</w:t>
      </w:r>
      <w:del w:id="162" w:author="Liz Chadwick" w:date="2017-09-21T12:30:00Z">
        <w:r w:rsidDel="000E21F8">
          <w:rPr>
            <w:rFonts w:eastAsia="Microsoft YaHei" w:hint="eastAsia"/>
          </w:rPr>
          <w:delText xml:space="preserve"> in some other place in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our program</w:delText>
        </w:r>
      </w:del>
      <w:r>
        <w:rPr>
          <w:rFonts w:eastAsia="Microsoft YaHei" w:hint="eastAsia"/>
        </w:rPr>
        <w:t>. This is a use case for closures!</w:t>
      </w:r>
    </w:p>
    <w:p w14:paraId="17B67544" w14:textId="77777777" w:rsidR="00084A24" w:rsidRPr="007233FF" w:rsidRDefault="000E21F8">
      <w:pPr>
        <w:pStyle w:val="HeadC"/>
        <w:rPr>
          <w:rFonts w:eastAsia="Microsoft YaHei"/>
        </w:rPr>
        <w:pPrChange w:id="163" w:author="Liz Chadwick" w:date="2017-09-21T12:31:00Z">
          <w:pPr>
            <w:pStyle w:val="HeadB"/>
          </w:pPr>
        </w:pPrChange>
      </w:pPr>
      <w:bookmarkStart w:id="164" w:name="closures-store-code-to-be-executed-later"/>
      <w:bookmarkEnd w:id="164"/>
      <w:ins w:id="165" w:author="Liz Chadwick" w:date="2017-09-21T12:30:00Z">
        <w:r>
          <w:rPr>
            <w:rFonts w:eastAsia="Microsoft YaHei"/>
          </w:rPr>
          <w:t xml:space="preserve">Refactoring with </w:t>
        </w:r>
      </w:ins>
      <w:r w:rsidR="00B052DF">
        <w:rPr>
          <w:rFonts w:eastAsia="Microsoft YaHei" w:hint="eastAsia"/>
        </w:rPr>
        <w:t xml:space="preserve">Closures </w:t>
      </w:r>
      <w:ins w:id="166" w:author="Liz Chadwick" w:date="2017-09-21T12:30:00Z">
        <w:r>
          <w:rPr>
            <w:rFonts w:eastAsia="Microsoft YaHei"/>
          </w:rPr>
          <w:t xml:space="preserve">to </w:t>
        </w:r>
      </w:ins>
      <w:r w:rsidR="00B052DF">
        <w:rPr>
          <w:rFonts w:eastAsia="Microsoft YaHei" w:hint="eastAsia"/>
        </w:rPr>
        <w:t xml:space="preserve">Store Code </w:t>
      </w:r>
      <w:del w:id="167" w:author="Liz Chadwick" w:date="2017-09-21T12:30:00Z">
        <w:r w:rsidR="00B052DF" w:rsidDel="000E21F8">
          <w:rPr>
            <w:rFonts w:eastAsia="Microsoft YaHei" w:hint="eastAsia"/>
          </w:rPr>
          <w:delText xml:space="preserve">to be </w:delText>
        </w:r>
      </w:del>
      <w:ins w:id="168" w:author="Liz Chadwick" w:date="2017-09-21T12:30:00Z">
        <w:r>
          <w:rPr>
            <w:rFonts w:eastAsia="Microsoft YaHei"/>
          </w:rPr>
          <w:t xml:space="preserve">for Later </w:t>
        </w:r>
      </w:ins>
      <w:r w:rsidR="00B052DF">
        <w:rPr>
          <w:rFonts w:eastAsia="Microsoft YaHei" w:hint="eastAsia"/>
        </w:rPr>
        <w:t>Execut</w:t>
      </w:r>
      <w:ins w:id="169" w:author="Liz Chadwick" w:date="2017-09-21T12:30:00Z">
        <w:r>
          <w:rPr>
            <w:rFonts w:eastAsia="Microsoft YaHei"/>
          </w:rPr>
          <w:t>ion</w:t>
        </w:r>
      </w:ins>
      <w:del w:id="170" w:author="Liz Chadwick" w:date="2017-09-21T12:30:00Z">
        <w:r w:rsidR="00B052DF" w:rsidDel="000E21F8">
          <w:rPr>
            <w:rFonts w:eastAsia="Microsoft YaHei" w:hint="eastAsia"/>
          </w:rPr>
          <w:delText>ed</w:delText>
        </w:r>
      </w:del>
      <w:r w:rsidR="00B052DF">
        <w:rPr>
          <w:rFonts w:eastAsia="Microsoft YaHei" w:hint="eastAsia"/>
        </w:rPr>
        <w:t xml:space="preserve"> </w:t>
      </w:r>
      <w:del w:id="171" w:author="Liz Chadwick" w:date="2017-09-21T12:30:00Z">
        <w:r w:rsidR="00B052DF" w:rsidDel="000E21F8">
          <w:rPr>
            <w:rFonts w:eastAsia="Microsoft YaHei" w:hint="eastAsia"/>
          </w:rPr>
          <w:delText>Later</w:delText>
        </w:r>
      </w:del>
    </w:p>
    <w:p w14:paraId="4DBD761D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blocks, we can define a closure and store the </w:t>
      </w:r>
      <w:r w:rsidRPr="000E21F8">
        <w:rPr>
          <w:rStyle w:val="EmphasisItalic"/>
          <w:rFonts w:eastAsia="Microsoft YaHei"/>
          <w:rPrChange w:id="172" w:author="Liz Chadwick" w:date="2017-09-21T12:31:00Z">
            <w:rPr>
              <w:rFonts w:eastAsia="Microsoft YaHei"/>
            </w:rPr>
          </w:rPrChange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del w:id="173" w:author="Liz Chadwick" w:date="2017-09-21T12:31:00Z">
        <w:r w:rsidRPr="007233FF" w:rsidDel="000E21F8">
          <w:rPr>
            <w:rFonts w:eastAsia="Microsoft YaHei" w:hint="eastAsia"/>
          </w:rPr>
          <w:delText xml:space="preserve">instead of </w:delText>
        </w:r>
      </w:del>
      <w:ins w:id="174" w:author="Liz Chadwick" w:date="2017-09-21T12:31:00Z">
        <w:r w:rsidR="000E21F8">
          <w:rPr>
            <w:rFonts w:eastAsia="Microsoft YaHei"/>
          </w:rPr>
          <w:t xml:space="preserve">rather than storing </w:t>
        </w:r>
      </w:ins>
      <w:r w:rsidRPr="007233FF">
        <w:rPr>
          <w:rFonts w:eastAsia="Microsoft YaHei" w:hint="eastAsia"/>
        </w:rPr>
        <w:t>the result</w:t>
      </w:r>
      <w:ins w:id="175" w:author="Liz Chadwick" w:date="2017-09-21T12:31:00Z">
        <w:r w:rsidR="000E21F8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as shown in Listing 13-5. We can actually </w:t>
      </w:r>
      <w:del w:id="176" w:author="Liz Chadwick" w:date="2017-09-21T12:32:00Z">
        <w:r w:rsidRPr="007233FF" w:rsidDel="000E21F8">
          <w:rPr>
            <w:rFonts w:eastAsia="Microsoft YaHei" w:hint="eastAsia"/>
          </w:rPr>
          <w:delText xml:space="preserve">choose to </w:delText>
        </w:r>
      </w:del>
      <w:r w:rsidRPr="007233FF">
        <w:rPr>
          <w:rFonts w:eastAsia="Microsoft YaHei" w:hint="eastAsia"/>
        </w:rPr>
        <w:t>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14:paraId="78690A27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0B76F4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lastRenderedPageBreak/>
        <w:t>let expensive_closure = |num| {</w:t>
      </w:r>
    </w:p>
    <w:p w14:paraId="4834F36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326A6C9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37D4C3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7851A6B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6F767C5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13-5: Defining a closure </w:t>
      </w:r>
      <w:del w:id="177" w:author="Liz Chadwick" w:date="2017-09-21T12:32:00Z">
        <w:r w:rsidRPr="007233FF" w:rsidDel="000E21F8">
          <w:rPr>
            <w:rFonts w:eastAsia="Microsoft YaHei" w:hint="eastAsia"/>
          </w:rPr>
          <w:delText>with the body that was in the expensive</w:delText>
        </w:r>
        <w:r w:rsidR="007233FF" w:rsidRPr="007233FF" w:rsidDel="000E21F8">
          <w:rPr>
            <w:rFonts w:eastAsia="Microsoft YaHei" w:hint="eastAsia"/>
          </w:rPr>
          <w:delText xml:space="preserve"> </w:delText>
        </w:r>
        <w:r w:rsidRPr="007233FF" w:rsidDel="000E21F8">
          <w:rPr>
            <w:rFonts w:eastAsia="Microsoft YaHei" w:hint="eastAsia"/>
          </w:rPr>
          <w:delText xml:space="preserve">function </w:delText>
        </w:r>
      </w:del>
      <w:r w:rsidRPr="007233FF">
        <w:rPr>
          <w:rFonts w:eastAsia="Microsoft YaHei" w:hint="eastAsia"/>
        </w:rPr>
        <w:t>and stor</w:t>
      </w:r>
      <w:ins w:id="178" w:author="Liz Chadwick" w:date="2017-09-21T12:32:00Z">
        <w:r w:rsidR="000E21F8">
          <w:rPr>
            <w:rFonts w:eastAsia="Microsoft YaHei"/>
          </w:rPr>
          <w:t>ing</w:t>
        </w:r>
      </w:ins>
      <w:del w:id="179" w:author="Liz Chadwick" w:date="2017-09-21T12:32:00Z">
        <w:r w:rsidRPr="007233FF" w:rsidDel="000E21F8">
          <w:rPr>
            <w:rFonts w:eastAsia="Microsoft YaHei" w:hint="eastAsia"/>
          </w:rPr>
          <w:delText xml:space="preserve">e the closure </w:delText>
        </w:r>
      </w:del>
      <w:ins w:id="180" w:author="Liz Chadwick" w:date="2017-09-21T12:32:00Z">
        <w:r w:rsidR="000E21F8">
          <w:rPr>
            <w:rFonts w:eastAsia="Microsoft YaHei"/>
          </w:rPr>
          <w:t xml:space="preserve"> it </w:t>
        </w:r>
      </w:ins>
      <w:r w:rsidRPr="007233FF">
        <w:rPr>
          <w:rFonts w:eastAsia="Microsoft YaHei" w:hint="eastAsia"/>
        </w:rPr>
        <w:t xml:space="preserve">in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14:paraId="2F8E2EF1" w14:textId="129401B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del w:id="181" w:author="Liz Chadwick" w:date="2017-09-21T12:40:00Z">
        <w:r w:rsidRPr="007233FF" w:rsidDel="000A5405">
          <w:rPr>
            <w:rFonts w:eastAsia="Microsoft YaHei" w:hint="eastAsia"/>
          </w:rPr>
          <w:delText xml:space="preserve">is the part after the </w:delText>
        </w:r>
      </w:del>
      <w:ins w:id="182" w:author="Liz Chadwick" w:date="2017-09-21T12:40:00Z">
        <w:r w:rsidR="000A5405">
          <w:rPr>
            <w:rFonts w:eastAsia="Microsoft YaHei"/>
          </w:rPr>
          <w:t xml:space="preserve">comes after the </w:t>
        </w:r>
      </w:ins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ins w:id="183" w:author="Liz Chadwick" w:date="2017-09-21T12:41:00Z">
        <w:r w:rsidR="000A5405">
          <w:rPr>
            <w:rFonts w:eastAsia="Microsoft YaHei"/>
          </w:rPr>
          <w:t xml:space="preserve">to assign it to </w:t>
        </w:r>
      </w:ins>
      <w:del w:id="184" w:author="Liz Chadwick" w:date="2017-09-21T12:41:00Z">
        <w:r w:rsidRPr="007233FF" w:rsidDel="000A5405">
          <w:rPr>
            <w:rFonts w:eastAsia="Microsoft YaHei" w:hint="eastAsia"/>
          </w:rPr>
          <w:delText>that we</w:delText>
        </w:r>
        <w:r w:rsidR="007233FF" w:rsidRPr="007233FF" w:rsidDel="000A5405">
          <w:rPr>
            <w:rFonts w:eastAsia="Microsoft YaHei"/>
          </w:rPr>
          <w:delText>’</w:delText>
        </w:r>
        <w:r w:rsidRPr="007233FF" w:rsidDel="000A5405">
          <w:rPr>
            <w:rFonts w:eastAsia="Microsoft YaHei" w:hint="eastAsia"/>
          </w:rPr>
          <w:delText xml:space="preserve">re assigning to </w:delText>
        </w:r>
      </w:del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ins w:id="185" w:author="Liz Chadwick" w:date="2017-09-21T12:41:00Z">
        <w:r w:rsidR="000A5405">
          <w:rPr>
            <w:rFonts w:eastAsia="Microsoft YaHei"/>
          </w:rPr>
          <w:t xml:space="preserve">, inside which </w:t>
        </w:r>
      </w:ins>
      <w:del w:id="186" w:author="Liz Chadwick" w:date="2017-09-21T12:41:00Z">
        <w:r w:rsidRPr="007233FF" w:rsidDel="000A5405">
          <w:rPr>
            <w:rFonts w:eastAsia="Microsoft YaHei" w:hint="eastAsia"/>
          </w:rPr>
          <w:delText xml:space="preserve">. Inside the pipes is where </w:delText>
        </w:r>
      </w:del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and Ruby. This closure has one parameter named 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14:paraId="7CAB92B6" w14:textId="0F5E4556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After the parameters, we </w:t>
      </w:r>
      <w:del w:id="187" w:author="Liz Chadwick" w:date="2017-09-21T12:41:00Z">
        <w:r w:rsidDel="000A5405">
          <w:rPr>
            <w:rFonts w:eastAsia="Microsoft YaHei" w:hint="eastAsia"/>
          </w:rPr>
          <w:delText xml:space="preserve">put </w:delText>
        </w:r>
      </w:del>
      <w:ins w:id="188" w:author="Liz Chadwick" w:date="2017-09-21T12:41:00Z">
        <w:r w:rsidR="000A5405">
          <w:rPr>
            <w:rFonts w:eastAsia="Microsoft YaHei"/>
          </w:rPr>
          <w:t xml:space="preserve">place </w:t>
        </w:r>
      </w:ins>
      <w:r>
        <w:rPr>
          <w:rFonts w:eastAsia="Microsoft YaHei" w:hint="eastAsia"/>
        </w:rPr>
        <w:t>curly braces that hold the body of the closure</w:t>
      </w:r>
      <w:ins w:id="189" w:author="Liz Chadwick" w:date="2017-09-21T12:41:00Z">
        <w:r w:rsidR="000A5405">
          <w:rPr>
            <w:rFonts w:eastAsia="Microsoft YaHei" w:hint="eastAsia"/>
          </w:rPr>
          <w:t>—</w:t>
        </w:r>
        <w:r w:rsidR="000A5405">
          <w:rPr>
            <w:rFonts w:eastAsia="Microsoft YaHei" w:hint="eastAsia"/>
          </w:rPr>
          <w:t>these are optional i</w:t>
        </w:r>
      </w:ins>
      <w:ins w:id="190" w:author="Carol Nichols" w:date="2017-10-05T16:39:00Z">
        <w:r w:rsidR="00DF50FB">
          <w:rPr>
            <w:rFonts w:eastAsia="Microsoft YaHei"/>
          </w:rPr>
          <w:t>f</w:t>
        </w:r>
      </w:ins>
      <w:ins w:id="191" w:author="Liz Chadwick" w:date="2017-09-21T12:41:00Z">
        <w:del w:id="192" w:author="Carol Nichols" w:date="2017-10-05T16:39:00Z">
          <w:r w:rsidR="000A5405" w:rsidDel="00DF50FB">
            <w:rPr>
              <w:rFonts w:eastAsia="Microsoft YaHei" w:hint="eastAsia"/>
            </w:rPr>
            <w:delText>s</w:delText>
          </w:r>
        </w:del>
        <w:r w:rsidR="000A5405">
          <w:rPr>
            <w:rFonts w:eastAsia="Microsoft YaHei" w:hint="eastAsia"/>
          </w:rPr>
          <w:t xml:space="preserve"> </w:t>
        </w:r>
      </w:ins>
      <w:del w:id="193" w:author="Liz Chadwick" w:date="2017-09-21T12:42:00Z">
        <w:r w:rsidDel="000A5405">
          <w:rPr>
            <w:rFonts w:eastAsia="Microsoft YaHei" w:hint="eastAsia"/>
          </w:rPr>
          <w:delText>.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The curly braces are optional if </w:delText>
        </w:r>
      </w:del>
      <w:r>
        <w:rPr>
          <w:rFonts w:eastAsia="Microsoft YaHei" w:hint="eastAsia"/>
        </w:rPr>
        <w:t xml:space="preserve">the closure body </w:t>
      </w:r>
      <w:commentRangeStart w:id="194"/>
      <w:del w:id="195" w:author="Carol Nichols" w:date="2017-10-05T16:19:00Z">
        <w:r w:rsidDel="00292A3C">
          <w:rPr>
            <w:rFonts w:eastAsia="Microsoft YaHei" w:hint="eastAsia"/>
          </w:rPr>
          <w:delText>only has one line</w:delText>
        </w:r>
        <w:commentRangeEnd w:id="194"/>
        <w:r w:rsidR="00BC5ADC" w:rsidDel="00292A3C">
          <w:rPr>
            <w:rStyle w:val="CommentReference"/>
          </w:rPr>
          <w:commentReference w:id="194"/>
        </w:r>
      </w:del>
      <w:ins w:id="196" w:author="Carol Nichols" w:date="2017-10-05T16:19:00Z">
        <w:r w:rsidR="00292A3C">
          <w:rPr>
            <w:rFonts w:eastAsia="Microsoft YaHei"/>
          </w:rPr>
          <w:t>is a single expression</w:t>
        </w:r>
      </w:ins>
      <w:r>
        <w:rPr>
          <w:rFonts w:eastAsia="Microsoft YaHei" w:hint="eastAsia"/>
        </w:rPr>
        <w:t xml:space="preserve">. </w:t>
      </w:r>
      <w:ins w:id="197" w:author="Liz Chadwick" w:date="2017-09-21T12:42:00Z">
        <w:r w:rsidR="000A5405">
          <w:rPr>
            <w:rFonts w:eastAsia="Microsoft YaHei"/>
          </w:rPr>
          <w:t>The end of t</w:t>
        </w:r>
      </w:ins>
      <w:ins w:id="198" w:author="Eddy" w:date="2017-10-04T14:18:00Z">
        <w:r w:rsidR="00BC5ADC">
          <w:rPr>
            <w:rFonts w:eastAsia="Microsoft YaHei"/>
          </w:rPr>
          <w:t>h</w:t>
        </w:r>
      </w:ins>
      <w:ins w:id="199" w:author="Liz Chadwick" w:date="2017-09-21T12:42:00Z">
        <w:r w:rsidR="000A5405">
          <w:rPr>
            <w:rFonts w:eastAsia="Microsoft YaHei"/>
          </w:rPr>
          <w:t xml:space="preserve">e closure, </w:t>
        </w:r>
      </w:ins>
      <w:del w:id="200" w:author="Liz Chadwick" w:date="2017-09-21T12:42:00Z">
        <w:r w:rsidDel="000A5405">
          <w:rPr>
            <w:rFonts w:eastAsia="Microsoft YaHei" w:hint="eastAsia"/>
          </w:rPr>
          <w:delText>A</w:delText>
        </w:r>
      </w:del>
      <w:ins w:id="201" w:author="Liz Chadwick" w:date="2017-09-21T12:42:00Z">
        <w:r w:rsidR="000A5405">
          <w:rPr>
            <w:rFonts w:eastAsia="Microsoft YaHei"/>
          </w:rPr>
          <w:t>a</w:t>
        </w:r>
      </w:ins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curly braces, </w:t>
      </w:r>
      <w:del w:id="202" w:author="Liz Chadwick" w:date="2017-09-21T12:42:00Z">
        <w:r w:rsidDel="000A5405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>need</w:t>
      </w:r>
      <w:ins w:id="203" w:author="Liz Chadwick" w:date="2017-09-21T12:42:00Z">
        <w:r w:rsidR="000A5405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a semicolon to </w:t>
      </w:r>
      <w:del w:id="204" w:author="Liz Chadwick" w:date="2017-09-21T12:42:00Z">
        <w:r w:rsidDel="000A5405">
          <w:rPr>
            <w:rFonts w:eastAsia="Microsoft YaHei" w:hint="eastAsia"/>
          </w:rPr>
          <w:delText xml:space="preserve">go with </w:delText>
        </w:r>
      </w:del>
      <w:ins w:id="205" w:author="Liz Chadwick" w:date="2017-09-21T12:42:00Z">
        <w:r w:rsidR="000A5405">
          <w:rPr>
            <w:rFonts w:eastAsia="Microsoft YaHei"/>
          </w:rPr>
          <w:t>c</w:t>
        </w:r>
      </w:ins>
      <w:ins w:id="206" w:author="Carol Nichols" w:date="2017-10-05T15:26:00Z">
        <w:r w:rsidR="00DA0260">
          <w:rPr>
            <w:rFonts w:eastAsia="Microsoft YaHei"/>
          </w:rPr>
          <w:t>omplete</w:t>
        </w:r>
      </w:ins>
      <w:ins w:id="207" w:author="Liz Chadwick" w:date="2017-09-21T12:42:00Z">
        <w:del w:id="208" w:author="Carol Nichols" w:date="2017-10-05T15:26:00Z">
          <w:r w:rsidR="000A5405" w:rsidDel="00DA0260">
            <w:rPr>
              <w:rFonts w:eastAsia="Microsoft YaHei"/>
            </w:rPr>
            <w:delText>lose up</w:delText>
          </w:r>
        </w:del>
        <w:r w:rsidR="000A540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>
        <w:rPr>
          <w:rFonts w:eastAsia="Microsoft YaHei" w:hint="eastAsia"/>
        </w:rPr>
        <w:t>)</w:t>
      </w:r>
      <w:del w:id="209" w:author="Liz Chadwick" w:date="2017-09-21T12:43:00Z">
        <w:r w:rsidDel="000A5405">
          <w:rPr>
            <w:rFonts w:eastAsia="Microsoft YaHei" w:hint="eastAsia"/>
          </w:rPr>
          <w:delText>, since that line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>doesn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>t end in a semicolon,</w:delText>
        </w:r>
      </w:del>
      <w:r>
        <w:rPr>
          <w:rFonts w:eastAsia="Microsoft YaHei" w:hint="eastAsia"/>
        </w:rPr>
        <w:t xml:space="preserve">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del w:id="210" w:author="Liz Chadwick" w:date="2017-09-21T12:43:00Z">
        <w:r w:rsidDel="000A5405">
          <w:rPr>
            <w:rFonts w:eastAsia="Microsoft YaHei" w:hint="eastAsia"/>
          </w:rPr>
          <w:delText xml:space="preserve"> </w:delText>
        </w:r>
      </w:del>
      <w:ins w:id="211" w:author="Liz Chadwick" w:date="2017-09-21T12:43:00Z">
        <w:r w:rsidR="000A5405">
          <w:rPr>
            <w:rFonts w:eastAsia="Microsoft YaHei" w:hint="eastAsia"/>
          </w:rPr>
          <w:t xml:space="preserve"> since that line doesn</w:t>
        </w:r>
        <w:r w:rsidR="000A5405">
          <w:rPr>
            <w:rFonts w:eastAsia="Microsoft YaHei"/>
          </w:rPr>
          <w:t>’</w:t>
        </w:r>
        <w:r w:rsidR="000A5405">
          <w:rPr>
            <w:rFonts w:eastAsia="Microsoft YaHei" w:hint="eastAsia"/>
          </w:rPr>
          <w:t>t end in a semicolon</w:t>
        </w:r>
        <w:r w:rsidR="000A5405">
          <w:rPr>
            <w:rFonts w:eastAsia="Microsoft YaHei"/>
          </w:rPr>
          <w:t>;</w:t>
        </w:r>
        <w:r w:rsidR="000A540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just like in function bodies.</w:t>
      </w:r>
    </w:p>
    <w:p w14:paraId="5D28550A" w14:textId="3EB7530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0A5405">
        <w:rPr>
          <w:rStyle w:val="EmphasisItalic"/>
          <w:rFonts w:eastAsia="Microsoft YaHei"/>
          <w:rPrChange w:id="212" w:author="Liz Chadwick" w:date="2017-09-21T12:43:00Z">
            <w:rPr>
              <w:rStyle w:val="Literal"/>
              <w:rFonts w:eastAsia="Microsoft YaHei"/>
            </w:rPr>
          </w:rPrChange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0A5405">
        <w:rPr>
          <w:rStyle w:val="EmphasisItalic"/>
          <w:rFonts w:eastAsia="Microsoft YaHei"/>
          <w:rPrChange w:id="213" w:author="Liz Chadwick" w:date="2017-09-21T12:43:00Z">
            <w:rPr>
              <w:rStyle w:val="Literal"/>
              <w:rFonts w:eastAsia="Microsoft YaHei"/>
            </w:rPr>
          </w:rPrChange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del w:id="214" w:author="Liz Chadwick" w:date="2017-09-21T12:44:00Z">
        <w:r w:rsidRPr="007233FF" w:rsidDel="000A5405">
          <w:rPr>
            <w:rFonts w:eastAsia="Microsoft YaHei" w:hint="eastAsia"/>
          </w:rPr>
          <w:delText xml:space="preserve">the reason </w:delText>
        </w:r>
      </w:del>
      <w:ins w:id="215" w:author="Liz Chadwick" w:date="2017-09-21T12:44:00Z">
        <w:r w:rsidR="000A5405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using a closure </w:t>
      </w:r>
      <w:del w:id="216" w:author="Liz Chadwick" w:date="2017-09-21T12:44:00Z">
        <w:r w:rsidRPr="007233FF" w:rsidDel="000A5405">
          <w:rPr>
            <w:rFonts w:eastAsia="Microsoft YaHei" w:hint="eastAsia"/>
          </w:rPr>
          <w:delText xml:space="preserve">is </w:delText>
        </w:r>
      </w:del>
      <w:r w:rsidRPr="007233FF">
        <w:rPr>
          <w:rFonts w:eastAsia="Microsoft YaHei" w:hint="eastAsia"/>
        </w:rPr>
        <w:t>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define the code to call at one point, store that code, and actually 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14:paraId="6F534376" w14:textId="1E9F065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we have the closure defined, we can change the code in the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call the closure</w:t>
      </w:r>
      <w:ins w:id="217" w:author="Liz Chadwick" w:date="2017-09-21T12:44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in order to execute the code and get the resulting value.</w:t>
      </w:r>
      <w:r w:rsidR="007233FF">
        <w:rPr>
          <w:rFonts w:eastAsia="Microsoft YaHei" w:hint="eastAsia"/>
        </w:rPr>
        <w:t xml:space="preserve"> </w:t>
      </w:r>
      <w:ins w:id="218" w:author="Liz Chadwick" w:date="2017-09-21T12:44:00Z">
        <w:r w:rsidR="000A5405">
          <w:rPr>
            <w:rFonts w:eastAsia="Microsoft YaHei"/>
          </w:rPr>
          <w:t>We call a closure like we do a function</w:t>
        </w:r>
      </w:ins>
      <w:del w:id="219" w:author="Liz Chadwick" w:date="2017-09-21T12:44:00Z">
        <w:r w:rsidDel="000A5405">
          <w:rPr>
            <w:rFonts w:eastAsia="Microsoft YaHei" w:hint="eastAsia"/>
          </w:rPr>
          <w:delText>Calling a closure looks very similar to calling a function;</w:delText>
        </w:r>
      </w:del>
      <w:ins w:id="220" w:author="Liz Chadwick" w:date="2017-09-21T12:44:00Z">
        <w:r w:rsidR="000A5405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 the argument values we want to use</w:t>
      </w:r>
      <w:del w:id="221" w:author="Liz Chadwick" w:date="2017-09-21T12:45:00Z">
        <w:r w:rsidDel="000A5405">
          <w:rPr>
            <w:rFonts w:eastAsia="Microsoft YaHei" w:hint="eastAsia"/>
          </w:rPr>
          <w:delText xml:space="preserve"> for that call </w:delText>
        </w:r>
      </w:del>
      <w:ins w:id="222" w:author="Liz Chadwick" w:date="2017-09-21T12:45:00Z">
        <w:r w:rsidR="000A5405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13-6:</w:t>
      </w:r>
    </w:p>
    <w:p w14:paraId="684FF61C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EA16DE8" w14:textId="77777777" w:rsidR="00084A24" w:rsidRPr="00895C67" w:rsidRDefault="00B052DF">
      <w:pPr>
        <w:pStyle w:val="CodeAWingding"/>
        <w:pPrChange w:id="223" w:author="Carol Nichols" w:date="2017-10-05T16:40:00Z">
          <w:pPr>
            <w:pStyle w:val="CodeA"/>
          </w:pPr>
        </w:pPrChange>
      </w:pPr>
      <w:r w:rsidRPr="00895C67">
        <w:rPr>
          <w:rFonts w:hint="eastAsia"/>
        </w:rPr>
        <w:t xml:space="preserve">fn generate_workout(intensity: i32, random_number: i32) </w:t>
      </w:r>
      <w:commentRangeStart w:id="224"/>
      <w:commentRangeStart w:id="225"/>
      <w:r w:rsidRPr="00895C67">
        <w:rPr>
          <w:rFonts w:hint="eastAsia"/>
        </w:rPr>
        <w:t>{</w:t>
      </w:r>
      <w:commentRangeEnd w:id="224"/>
      <w:r w:rsidR="000A5405">
        <w:rPr>
          <w:rStyle w:val="CommentReference"/>
          <w:rFonts w:ascii="Times New Roman" w:hAnsi="Times New Roman"/>
          <w:noProof w:val="0"/>
        </w:rPr>
        <w:commentReference w:id="224"/>
      </w:r>
      <w:commentRangeEnd w:id="225"/>
      <w:r w:rsidR="00036269">
        <w:rPr>
          <w:rStyle w:val="CommentReference"/>
          <w:rFonts w:ascii="Times New Roman" w:hAnsi="Times New Roman"/>
          <w:noProof w:val="0"/>
          <w:color w:val="auto"/>
        </w:rPr>
        <w:commentReference w:id="225"/>
      </w:r>
    </w:p>
    <w:p w14:paraId="720240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14:paraId="5B5F828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7A1FF0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3651AF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76BB4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14:paraId="0ACB2AC7" w14:textId="77777777" w:rsidR="00084A24" w:rsidRPr="00895C67" w:rsidRDefault="00084A24" w:rsidP="00895C67">
      <w:pPr>
        <w:pStyle w:val="CodeB"/>
      </w:pPr>
    </w:p>
    <w:p w14:paraId="2F34C42C" w14:textId="77777777" w:rsidR="00084A24" w:rsidRPr="00895C67" w:rsidRDefault="00B052DF">
      <w:pPr>
        <w:pStyle w:val="CodeBWingding"/>
        <w:pPrChange w:id="226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if intensity &lt; 25 {</w:t>
      </w:r>
    </w:p>
    <w:p w14:paraId="1656A873" w14:textId="77777777" w:rsidR="00084A24" w:rsidRPr="00895C67" w:rsidRDefault="00B052DF">
      <w:pPr>
        <w:pStyle w:val="CodeBWingding"/>
        <w:pPrChange w:id="227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1588FCCD" w14:textId="77777777" w:rsidR="00084A24" w:rsidRPr="00895C67" w:rsidRDefault="00B052DF">
      <w:pPr>
        <w:pStyle w:val="CodeBWingding"/>
        <w:pPrChange w:id="228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435700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7BC347D1" w14:textId="77777777" w:rsidR="00084A24" w:rsidRPr="00895C67" w:rsidRDefault="00B052DF">
      <w:pPr>
        <w:pStyle w:val="CodeBWingding"/>
        <w:pPrChange w:id="229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0DA706E1" w14:textId="77777777" w:rsidR="00084A24" w:rsidRPr="00895C67" w:rsidRDefault="00B052DF">
      <w:pPr>
        <w:pStyle w:val="CodeBWingding"/>
        <w:pPrChange w:id="230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5BBF9338" w14:textId="77777777" w:rsidR="00084A24" w:rsidRPr="00895C67" w:rsidRDefault="00B052DF">
      <w:pPr>
        <w:pStyle w:val="CodeBWingding"/>
        <w:pPrChange w:id="231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5F7FAEF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40695CCE" w14:textId="77777777" w:rsidR="00084A24" w:rsidRPr="00895C67" w:rsidRDefault="00B052DF">
      <w:pPr>
        <w:pStyle w:val="CodeBWingding"/>
        <w:pPrChange w:id="232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251A2174" w14:textId="77777777" w:rsidR="00084A24" w:rsidRPr="00895C67" w:rsidRDefault="00B052DF">
      <w:pPr>
        <w:pStyle w:val="CodeBWingding"/>
        <w:pPrChange w:id="233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76823814" w14:textId="77777777" w:rsidR="00084A24" w:rsidRPr="00895C67" w:rsidRDefault="00B052DF">
      <w:pPr>
        <w:pStyle w:val="CodeBWingding"/>
        <w:pPrChange w:id="234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7CAE4867" w14:textId="77777777" w:rsidR="00084A24" w:rsidRPr="00895C67" w:rsidRDefault="00B052DF">
      <w:pPr>
        <w:pStyle w:val="CodeBWingding"/>
        <w:pPrChange w:id="235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51CA269" w14:textId="77777777" w:rsidR="00084A24" w:rsidRPr="00895C67" w:rsidRDefault="00B052DF">
      <w:pPr>
        <w:pStyle w:val="CodeBWingding"/>
        <w:pPrChange w:id="236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768F6DE2" w14:textId="77777777" w:rsidR="00084A24" w:rsidRPr="00895C67" w:rsidRDefault="00B052DF">
      <w:pPr>
        <w:pStyle w:val="CodeBWingding"/>
        <w:pPrChange w:id="237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77776BD6" w14:textId="77777777" w:rsidR="00084A24" w:rsidRPr="00895C67" w:rsidRDefault="00B052DF">
      <w:pPr>
        <w:pStyle w:val="CodeBWingding"/>
        <w:pPrChange w:id="238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3B70F0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14:paraId="76D845A8" w14:textId="62FBB905" w:rsidR="00084A24" w:rsidRPr="00895C67" w:rsidRDefault="00B052DF">
      <w:pPr>
        <w:pStyle w:val="CodeBWingding"/>
        <w:pPrChange w:id="239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240" w:author="Carol Nichols" w:date="2017-10-05T16:40:00Z">
        <w:r w:rsidR="00CC2876">
          <w:t>;</w:t>
        </w:r>
      </w:ins>
    </w:p>
    <w:p w14:paraId="61F544C0" w14:textId="77777777" w:rsidR="00084A24" w:rsidRPr="00895C67" w:rsidRDefault="00B052DF">
      <w:pPr>
        <w:pStyle w:val="CodeBWingding"/>
        <w:pPrChange w:id="241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195B6A5F" w14:textId="77777777" w:rsidR="00084A24" w:rsidRPr="00895C67" w:rsidRDefault="00B052DF">
      <w:pPr>
        <w:pStyle w:val="CodeBWingding"/>
        <w:pPrChange w:id="242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630C7236" w14:textId="77777777" w:rsidR="00084A24" w:rsidRPr="00895C67" w:rsidRDefault="00B052DF">
      <w:pPr>
        <w:pStyle w:val="CodeCWingding"/>
        <w:pPrChange w:id="243" w:author="Carol Nichols" w:date="2017-10-05T16:40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6F866831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14:paraId="47088E66" w14:textId="3F436C04" w:rsidR="000A5405" w:rsidRDefault="00B052DF" w:rsidP="007233FF">
      <w:pPr>
        <w:pStyle w:val="Body"/>
        <w:rPr>
          <w:ins w:id="244" w:author="Liz Chadwick" w:date="2017-09-21T12:46:00Z"/>
          <w:rFonts w:eastAsia="Microsoft YaHei"/>
        </w:rPr>
      </w:pPr>
      <w:r>
        <w:rPr>
          <w:rFonts w:eastAsia="Microsoft YaHei" w:hint="eastAsia"/>
        </w:rPr>
        <w:t xml:space="preserve">Now </w:t>
      </w:r>
      <w:del w:id="245" w:author="Liz Chadwick" w:date="2017-09-21T12:45:00Z">
        <w:r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 xml:space="preserve">ve achieved the goal of unifying where </w:delText>
        </w:r>
      </w:del>
      <w:r>
        <w:rPr>
          <w:rFonts w:eastAsia="Microsoft YaHei" w:hint="eastAsia"/>
        </w:rPr>
        <w:t>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</w:t>
      </w:r>
      <w:del w:id="246" w:author="Carol Nichols" w:date="2017-10-05T17:52:00Z">
        <w:r w:rsidDel="00A556B8">
          <w:rPr>
            <w:rFonts w:eastAsia="Microsoft YaHei" w:hint="eastAsia"/>
          </w:rPr>
          <w:delText xml:space="preserve">to </w:delText>
        </w:r>
      </w:del>
      <w:ins w:id="247" w:author="Carol Nichols" w:date="2017-10-05T17:52:00Z">
        <w:r w:rsidR="00A556B8">
          <w:rPr>
            <w:rFonts w:eastAsia="Microsoft YaHei"/>
          </w:rPr>
          <w:t>in</w:t>
        </w:r>
        <w:r w:rsidR="00A556B8">
          <w:rPr>
            <w:rFonts w:eastAsia="Microsoft YaHei" w:hint="eastAsia"/>
          </w:rPr>
          <w:t xml:space="preserve"> </w:t>
        </w:r>
      </w:ins>
      <w:ins w:id="248" w:author="Liz Chadwick" w:date="2017-09-21T12:46:00Z">
        <w:r w:rsidR="000A5405">
          <w:rPr>
            <w:rFonts w:eastAsia="Microsoft YaHei"/>
          </w:rPr>
          <w:t xml:space="preserve">only </w:t>
        </w:r>
      </w:ins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14:paraId="12581332" w14:textId="4A7E0551" w:rsidR="00084A24" w:rsidRDefault="000A5405" w:rsidP="007233FF">
      <w:pPr>
        <w:pStyle w:val="Body"/>
        <w:rPr>
          <w:rFonts w:eastAsia="Microsoft YaHei"/>
        </w:rPr>
      </w:pPr>
      <w:ins w:id="249" w:author="Liz Chadwick" w:date="2017-09-21T12:46:00Z">
        <w:r>
          <w:rPr>
            <w:rFonts w:eastAsia="Microsoft YaHei"/>
          </w:rPr>
          <w:t xml:space="preserve">We have, </w:t>
        </w:r>
      </w:ins>
      <w:del w:id="250" w:author="Liz Chadwick" w:date="2017-09-21T12:46:00Z">
        <w:r w:rsidR="00B052DF" w:rsidDel="000A5405">
          <w:rPr>
            <w:rFonts w:eastAsia="Microsoft YaHei" w:hint="eastAsia"/>
          </w:rPr>
          <w:delText>H</w:delText>
        </w:r>
      </w:del>
      <w:ins w:id="251" w:author="Liz Chadwick" w:date="2017-09-21T12:46:00Z">
        <w:r>
          <w:rPr>
            <w:rFonts w:eastAsia="Microsoft YaHei"/>
          </w:rPr>
          <w:t>h</w:t>
        </w:r>
      </w:ins>
      <w:r w:rsidR="00B052DF">
        <w:rPr>
          <w:rFonts w:eastAsia="Microsoft YaHei" w:hint="eastAsia"/>
        </w:rPr>
        <w:t xml:space="preserve">owever, </w:t>
      </w:r>
      <w:del w:id="252" w:author="Liz Chadwick" w:date="2017-09-21T12:46:00Z">
        <w:r w:rsidR="00B052DF"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ve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ins w:id="253" w:author="Liz Chadwick" w:date="2017-09-21T12:46:00Z">
        <w:r>
          <w:rPr>
            <w:rFonts w:eastAsia="Microsoft YaHei"/>
          </w:rPr>
          <w:t xml:space="preserve">closures provide us with </w:t>
        </w:r>
      </w:ins>
      <w:del w:id="254" w:author="Liz Chadwick" w:date="2017-09-21T12:46:00Z">
        <w:r w:rsidR="00B052DF" w:rsidDel="000A5405">
          <w:rPr>
            <w:rFonts w:eastAsia="Microsoft YaHei" w:hint="eastAsia"/>
          </w:rPr>
          <w:delText>there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s </w:delText>
        </w:r>
      </w:del>
      <w:r w:rsidR="00B052DF">
        <w:rPr>
          <w:rFonts w:eastAsia="Microsoft YaHei" w:hint="eastAsia"/>
        </w:rPr>
        <w:t>another solution</w:t>
      </w:r>
      <w:del w:id="255" w:author="Liz Chadwick" w:date="2017-09-21T12:46:00Z">
        <w:r w:rsidR="00B052DF" w:rsidDel="000A5405">
          <w:rPr>
            <w:rFonts w:eastAsia="Microsoft YaHei" w:hint="eastAsia"/>
          </w:rPr>
          <w:delText xml:space="preserve"> we can use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>since we have a closure</w:delText>
        </w:r>
      </w:del>
      <w:r w:rsidR="00B052DF"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 get back to that solution in a bit; let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s first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talk about why there 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14:paraId="57E50E26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56" w:name="closure-type-inference-and-annotation"/>
      <w:bookmarkEnd w:id="256"/>
      <w:r>
        <w:rPr>
          <w:rFonts w:eastAsia="Microsoft YaHei" w:hint="eastAsia"/>
        </w:rPr>
        <w:t>Closure Type Inference and Annotation</w:t>
      </w:r>
    </w:p>
    <w:p w14:paraId="095CAF5C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Closures differ from functions defined with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keyword in a few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ways. The first is that closures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functions do.</w:t>
      </w:r>
    </w:p>
    <w:p w14:paraId="43C010F2" w14:textId="6DA6127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Type annotations are required on functions because they are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 and returns. Closures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used in an exposed interface like this,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though: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del w:id="257" w:author="Liz Chadwick" w:date="2017-09-21T12:48:00Z">
        <w:r w:rsidDel="000A5405">
          <w:rPr>
            <w:rFonts w:eastAsia="Microsoft YaHei" w:hint="eastAsia"/>
          </w:rPr>
          <w:delText xml:space="preserve">to be invoked by </w:delText>
        </w:r>
      </w:del>
      <w:ins w:id="258" w:author="Liz Chadwick" w:date="2017-09-21T12:48:00Z">
        <w:r w:rsidR="000A5405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users of our library.</w:t>
      </w:r>
    </w:p>
    <w:p w14:paraId="3DD02E7D" w14:textId="77777777" w:rsidR="000A5405" w:rsidRDefault="00B052DF" w:rsidP="007233FF">
      <w:pPr>
        <w:pStyle w:val="Body"/>
        <w:rPr>
          <w:ins w:id="259" w:author="Liz Chadwick" w:date="2017-09-21T12:49:00Z"/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ins w:id="260" w:author="Liz Chadwick" w:date="2017-09-21T12:49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similar</w:t>
      </w:r>
      <w:del w:id="261" w:author="Liz Chadwick" w:date="2017-09-21T12:49:00Z">
        <w:r w:rsidDel="000A5405">
          <w:rPr>
            <w:rFonts w:eastAsia="Microsoft YaHei" w:hint="eastAsia"/>
          </w:rPr>
          <w:delText>ly</w:delText>
        </w:r>
      </w:del>
      <w:r>
        <w:rPr>
          <w:rFonts w:eastAsia="Microsoft YaHei" w:hint="eastAsia"/>
        </w:rPr>
        <w:t xml:space="preserve">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able to infer the types of most variables. </w:t>
      </w:r>
    </w:p>
    <w:p w14:paraId="3A56FA6B" w14:textId="0FAA75E6" w:rsidR="00084A24" w:rsidRDefault="000A5405" w:rsidP="007233FF">
      <w:pPr>
        <w:pStyle w:val="Body"/>
        <w:rPr>
          <w:rFonts w:eastAsia="Microsoft YaHei"/>
        </w:rPr>
      </w:pPr>
      <w:ins w:id="262" w:author="Liz Chadwick" w:date="2017-09-21T12:49:00Z">
        <w:r>
          <w:rPr>
            <w:rFonts w:eastAsia="Microsoft YaHei"/>
          </w:rPr>
          <w:t xml:space="preserve">Making </w:t>
        </w:r>
        <w:del w:id="263" w:author="Carol Nichols" w:date="2017-10-05T17:56:00Z">
          <w:r w:rsidDel="00BC04ED">
            <w:rPr>
              <w:rFonts w:eastAsia="Microsoft YaHei"/>
            </w:rPr>
            <w:delText>users</w:delText>
          </w:r>
        </w:del>
      </w:ins>
      <w:ins w:id="264" w:author="Carol Nichols" w:date="2017-10-05T17:56:00Z">
        <w:r w:rsidR="00BC04ED">
          <w:rPr>
            <w:rFonts w:eastAsia="Microsoft YaHei"/>
          </w:rPr>
          <w:t>programmers</w:t>
        </w:r>
      </w:ins>
      <w:ins w:id="265" w:author="Liz Chadwick" w:date="2017-09-21T12:49:00Z">
        <w:r>
          <w:rPr>
            <w:rFonts w:eastAsia="Microsoft YaHei"/>
          </w:rPr>
          <w:t xml:space="preserve"> </w:t>
        </w:r>
      </w:ins>
      <w:del w:id="266" w:author="Liz Chadwick" w:date="2017-09-21T12:49:00Z">
        <w:r w:rsidR="00B052DF" w:rsidDel="000A5405">
          <w:rPr>
            <w:rFonts w:eastAsia="Microsoft YaHei" w:hint="eastAsia"/>
          </w:rPr>
          <w:delText>Being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 xml:space="preserve">forced to </w:delText>
        </w:r>
      </w:del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14:paraId="35D1A0EE" w14:textId="3DE2AF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Like variables, we can choose to 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del w:id="267" w:author="Liz Chadwick" w:date="2017-09-21T12:50:00Z">
        <w:r w:rsidDel="000A5405">
          <w:rPr>
            <w:rFonts w:eastAsia="Microsoft YaHei" w:hint="eastAsia"/>
          </w:rPr>
          <w:delText xml:space="preserve">in exchange for </w:delText>
        </w:r>
      </w:del>
      <w:ins w:id="268" w:author="Liz Chadwick" w:date="2017-09-21T12:50:00Z">
        <w:r w:rsidR="000A5405">
          <w:rPr>
            <w:rFonts w:eastAsia="Microsoft YaHei"/>
          </w:rPr>
          <w:t xml:space="preserve">at the cost of </w:t>
        </w:r>
      </w:ins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would look like the definition shown </w:t>
      </w:r>
      <w:del w:id="269" w:author="Liz Chadwick" w:date="2017-09-21T12:50:00Z">
        <w:r w:rsidDel="000A5405">
          <w:rPr>
            <w:rFonts w:eastAsia="Microsoft YaHei" w:hint="eastAsia"/>
          </w:rPr>
          <w:delText xml:space="preserve">here </w:delText>
        </w:r>
      </w:del>
      <w:ins w:id="270" w:author="Liz Chadwick" w:date="2017-09-21T12:50:00Z">
        <w:del w:id="271" w:author="Carol Nichols" w:date="2017-10-05T15:28:00Z">
          <w:r w:rsidR="000A5405" w:rsidDel="00F323A5">
            <w:rPr>
              <w:rFonts w:eastAsia="Microsoft YaHei"/>
            </w:rPr>
            <w:delText>\</w:delText>
          </w:r>
        </w:del>
      </w:ins>
      <w:r>
        <w:rPr>
          <w:rFonts w:eastAsia="Microsoft YaHei" w:hint="eastAsia"/>
        </w:rPr>
        <w:t>in Listing 13-7:</w:t>
      </w:r>
    </w:p>
    <w:p w14:paraId="46179DE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3129AA4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|num: i32| -&gt; i32 {</w:t>
      </w:r>
    </w:p>
    <w:p w14:paraId="4BC33DA0" w14:textId="77777777" w:rsidR="00084A24" w:rsidRPr="00895C67" w:rsidRDefault="00B052DF">
      <w:pPr>
        <w:pStyle w:val="CodeBWingding"/>
        <w:pPrChange w:id="272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println!("calculating slowly...");</w:t>
      </w:r>
    </w:p>
    <w:p w14:paraId="1C1FF7DF" w14:textId="77777777" w:rsidR="00084A24" w:rsidRPr="00895C67" w:rsidRDefault="00B052DF">
      <w:pPr>
        <w:pStyle w:val="CodeBWingding"/>
        <w:pPrChange w:id="273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thread::sleep(Duration::from_secs(2));</w:t>
      </w:r>
    </w:p>
    <w:p w14:paraId="1174EA33" w14:textId="77777777" w:rsidR="00084A24" w:rsidRPr="00895C67" w:rsidRDefault="00B052DF">
      <w:pPr>
        <w:pStyle w:val="CodeBWingding"/>
        <w:pPrChange w:id="274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num</w:t>
      </w:r>
    </w:p>
    <w:p w14:paraId="4D49653E" w14:textId="77777777" w:rsidR="00084A24" w:rsidRPr="00895C67" w:rsidRDefault="00B052DF">
      <w:pPr>
        <w:pStyle w:val="CodeCWingding"/>
        <w:pPrChange w:id="275" w:author="Carol Nichols" w:date="2017-10-05T16:41:00Z">
          <w:pPr>
            <w:pStyle w:val="CodeC"/>
          </w:pPr>
        </w:pPrChange>
      </w:pPr>
      <w:r w:rsidRPr="00895C67">
        <w:rPr>
          <w:rFonts w:hint="eastAsia"/>
        </w:rPr>
        <w:t>};</w:t>
      </w:r>
    </w:p>
    <w:p w14:paraId="13BDD6A4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14:paraId="74E00041" w14:textId="63CD989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added some spaces here to line up the relevant parts).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 syntax is similar to function syntax</w:t>
      </w:r>
      <w:ins w:id="276" w:author="Liz Chadwick" w:date="2017-09-21T12:51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except for the use of pipes </w:t>
      </w:r>
      <w:del w:id="277" w:author="Liz Chadwick" w:date="2017-09-21T12:51:00Z">
        <w:r w:rsidDel="000A5405">
          <w:rPr>
            <w:rFonts w:eastAsia="Microsoft YaHei" w:hint="eastAsia"/>
          </w:rPr>
          <w:delText>rather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parentheses </w:delText>
        </w:r>
      </w:del>
      <w:r>
        <w:rPr>
          <w:rFonts w:eastAsia="Microsoft YaHei" w:hint="eastAsia"/>
        </w:rPr>
        <w:t>and the amount of syntax that is optional:</w:t>
      </w:r>
    </w:p>
    <w:p w14:paraId="5076C409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 add_one_v1   (x: i32) -&gt; i32 { x + 1 }</w:t>
      </w:r>
    </w:p>
    <w:p w14:paraId="774B620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add_one_v2 = |x: i32| -&gt; i32 { x + 1 };</w:t>
      </w:r>
    </w:p>
    <w:p w14:paraId="21FBF7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14:paraId="5A580D7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let add_one_v4 = |x|               x + 1  </w:t>
      </w:r>
      <w:commentRangeStart w:id="278"/>
      <w:commentRangeStart w:id="279"/>
      <w:r w:rsidRPr="00895C67">
        <w:rPr>
          <w:rFonts w:hint="eastAsia"/>
        </w:rPr>
        <w:t>;</w:t>
      </w:r>
      <w:commentRangeEnd w:id="278"/>
      <w:r w:rsidR="000A5405">
        <w:rPr>
          <w:rStyle w:val="CommentReference"/>
          <w:rFonts w:ascii="Times New Roman" w:hAnsi="Times New Roman"/>
          <w:noProof w:val="0"/>
        </w:rPr>
        <w:commentReference w:id="278"/>
      </w:r>
      <w:commentRangeEnd w:id="279"/>
      <w:r w:rsidR="00036269">
        <w:rPr>
          <w:rStyle w:val="CommentReference"/>
          <w:rFonts w:ascii="Times New Roman" w:hAnsi="Times New Roman"/>
          <w:noProof w:val="0"/>
        </w:rPr>
        <w:commentReference w:id="279"/>
      </w:r>
    </w:p>
    <w:p w14:paraId="6267F4EB" w14:textId="5AADDF8A" w:rsidR="000A5405" w:rsidRDefault="000A5405">
      <w:pPr>
        <w:pStyle w:val="ProductionDirective"/>
        <w:rPr>
          <w:ins w:id="280" w:author="Liz Chadwick" w:date="2017-09-21T12:52:00Z"/>
          <w:rFonts w:eastAsia="Microsoft YaHei"/>
        </w:rPr>
        <w:pPrChange w:id="281" w:author="Liz Chadwick" w:date="2017-09-21T12:52:00Z">
          <w:pPr>
            <w:pStyle w:val="Body"/>
          </w:pPr>
        </w:pPrChange>
      </w:pPr>
      <w:ins w:id="282" w:author="Liz Chadwick" w:date="2017-09-21T12:52:00Z">
        <w:r>
          <w:rPr>
            <w:rFonts w:eastAsia="Microsoft YaHei"/>
          </w:rPr>
          <w:t>prod: extra spacing is intentional, pleas</w:t>
        </w:r>
      </w:ins>
      <w:ins w:id="283" w:author="Carol Nichols" w:date="2017-10-05T17:56:00Z">
        <w:r w:rsidR="00D932B4">
          <w:rPr>
            <w:rFonts w:eastAsia="Microsoft YaHei"/>
          </w:rPr>
          <w:t>e</w:t>
        </w:r>
      </w:ins>
      <w:ins w:id="284" w:author="Liz Chadwick" w:date="2017-09-21T12:52:00Z">
        <w:r>
          <w:rPr>
            <w:rFonts w:eastAsia="Microsoft YaHei"/>
          </w:rPr>
          <w:t xml:space="preserve"> retain in layout</w:t>
        </w:r>
      </w:ins>
    </w:p>
    <w:p w14:paraId="7F089119" w14:textId="086D2D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closure definition, and the fourth line removes the braces 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ins w:id="285" w:author="Liz Chadwick" w:date="2017-09-21T12:53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since the closure body only has one </w:t>
      </w:r>
      <w:del w:id="286" w:author="Carol Nichols" w:date="2017-10-05T16:42:00Z">
        <w:r w:rsidDel="004F022D">
          <w:rPr>
            <w:rFonts w:eastAsia="Microsoft YaHei" w:hint="eastAsia"/>
          </w:rPr>
          <w:delText>line</w:delText>
        </w:r>
      </w:del>
      <w:ins w:id="287" w:author="Carol Nichols" w:date="2017-10-05T16:42:00Z">
        <w:r w:rsidR="004F022D">
          <w:rPr>
            <w:rFonts w:eastAsia="Microsoft YaHei"/>
          </w:rPr>
          <w:t>expression</w:t>
        </w:r>
      </w:ins>
      <w:r>
        <w:rPr>
          <w:rFonts w:eastAsia="Microsoft YaHei" w:hint="eastAsia"/>
        </w:rPr>
        <w:t>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14:paraId="5B51A242" w14:textId="77777777" w:rsidR="000A5405" w:rsidRDefault="00B052DF" w:rsidP="007233FF">
      <w:pPr>
        <w:pStyle w:val="Body"/>
        <w:rPr>
          <w:ins w:id="288" w:author="Liz Chadwick" w:date="2017-09-21T12:54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del w:id="289" w:author="Liz Chadwick" w:date="2017-09-21T12:54:00Z">
        <w:r w:rsidRPr="007233FF" w:rsidDel="000A5405">
          <w:rPr>
            <w:rFonts w:eastAsia="Microsoft YaHei" w:hint="eastAsia"/>
          </w:rPr>
          <w:delText xml:space="preserve">gets </w:delText>
        </w:r>
      </w:del>
      <w:ins w:id="290" w:author="Liz Chadwick" w:date="2017-09-21T12:54:00Z">
        <w:r w:rsidR="000A5405">
          <w:rPr>
            <w:rFonts w:eastAsia="Microsoft YaHei"/>
          </w:rPr>
          <w:t xml:space="preserve">receives </w:t>
        </w:r>
      </w:ins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14:paraId="06B35F40" w14:textId="65CAB689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first time and an </w:t>
      </w:r>
      <w:r w:rsidRPr="007233FF">
        <w:rPr>
          <w:rStyle w:val="Literal"/>
          <w:rFonts w:hint="eastAsia"/>
        </w:rPr>
        <w:t>i32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14:paraId="2A59D4C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445E16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example_closure = |x| x;</w:t>
      </w:r>
    </w:p>
    <w:p w14:paraId="00DA47A4" w14:textId="77777777" w:rsidR="00084A24" w:rsidRPr="00895C67" w:rsidRDefault="00084A24" w:rsidP="00895C67">
      <w:pPr>
        <w:pStyle w:val="CodeB"/>
      </w:pPr>
    </w:p>
    <w:p w14:paraId="50FB034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14:paraId="48BA2E3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14:paraId="298C9EDF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14:paraId="12B79A2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14:paraId="28A13BB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14:paraId="4C7C666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14:paraId="5B7204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028E56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14:paraId="7BF4F0A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^ expected struct `std::string::String`, found</w:t>
      </w:r>
    </w:p>
    <w:p w14:paraId="7EC2751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integral variable</w:t>
      </w:r>
    </w:p>
    <w:p w14:paraId="0512D59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3E98BA6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14:paraId="0434C6C3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14:paraId="77B9CE2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</w:t>
      </w:r>
      <w:commentRangeStart w:id="291"/>
      <w:r>
        <w:rPr>
          <w:rFonts w:eastAsia="Microsoft YaHei" w:hint="eastAsia"/>
        </w:rPr>
        <w:t>.</w:t>
      </w:r>
      <w:commentRangeEnd w:id="291"/>
      <w:r w:rsidR="000A5405">
        <w:rPr>
          <w:rStyle w:val="CommentReference"/>
        </w:rPr>
        <w:commentReference w:id="291"/>
      </w:r>
    </w:p>
    <w:p w14:paraId="2E277C0D" w14:textId="4B0895FD" w:rsidR="00084A24" w:rsidRPr="007233FF" w:rsidRDefault="00B052DF" w:rsidP="007233FF">
      <w:pPr>
        <w:pStyle w:val="HeadB"/>
        <w:rPr>
          <w:rFonts w:eastAsia="Microsoft YaHei"/>
        </w:rPr>
      </w:pPr>
      <w:bookmarkStart w:id="292" w:name="using-closures-with-generic-parameters-a"/>
      <w:bookmarkEnd w:id="292"/>
      <w:commentRangeStart w:id="293"/>
      <w:del w:id="294" w:author="Carol Nichols" w:date="2017-10-05T16:20:00Z">
        <w:r w:rsidRPr="007233FF" w:rsidDel="00057299">
          <w:rPr>
            <w:rFonts w:eastAsia="Microsoft YaHei" w:hint="eastAsia"/>
          </w:rPr>
          <w:delText>Using</w:delText>
        </w:r>
      </w:del>
      <w:commentRangeEnd w:id="293"/>
      <w:ins w:id="295" w:author="Carol Nichols" w:date="2017-10-05T16:20:00Z">
        <w:r w:rsidR="00057299">
          <w:rPr>
            <w:rFonts w:eastAsia="Microsoft YaHei"/>
          </w:rPr>
          <w:t>Storing</w:t>
        </w:r>
      </w:ins>
      <w:r w:rsidR="000120CD">
        <w:rPr>
          <w:rStyle w:val="CommentReference"/>
          <w:rFonts w:ascii="Times New Roman" w:hAnsi="Times New Roman"/>
          <w:b w:val="0"/>
          <w:i w:val="0"/>
        </w:rPr>
        <w:commentReference w:id="293"/>
      </w:r>
      <w:r w:rsidRPr="007233FF">
        <w:rPr>
          <w:rFonts w:eastAsia="Microsoft YaHei" w:hint="eastAsia"/>
        </w:rPr>
        <w:t xml:space="preserve"> Closures </w:t>
      </w:r>
      <w:del w:id="296" w:author="Carol Nichols" w:date="2017-10-05T16:20:00Z">
        <w:r w:rsidRPr="007233FF" w:rsidDel="00057299">
          <w:rPr>
            <w:rFonts w:eastAsia="Microsoft YaHei" w:hint="eastAsia"/>
          </w:rPr>
          <w:delText xml:space="preserve">with </w:delText>
        </w:r>
      </w:del>
      <w:ins w:id="297" w:author="Carol Nichols" w:date="2017-10-05T16:20:00Z">
        <w:r w:rsidR="00057299">
          <w:rPr>
            <w:rFonts w:eastAsia="Microsoft YaHei"/>
          </w:rPr>
          <w:t>Using</w:t>
        </w:r>
        <w:r w:rsidR="00057299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Generic Parameters and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</w:t>
      </w:r>
    </w:p>
    <w:p w14:paraId="3BCEC12F" w14:textId="08862B57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>Returning to our workout generation app, in Listing 13-6 we left our code still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expensive calculation closure more times than it needs to. </w:t>
      </w:r>
      <w:ins w:id="298" w:author="Liz Chadwick" w:date="2017-09-21T12:56:00Z">
        <w:r w:rsidR="000A5405">
          <w:rPr>
            <w:rFonts w:eastAsia="Microsoft YaHei"/>
          </w:rPr>
          <w:t xml:space="preserve">One option to solve this issue is to </w:t>
        </w:r>
      </w:ins>
      <w:del w:id="299" w:author="Liz Chadwick" w:date="2017-09-21T12:56:00Z">
        <w:r w:rsidDel="000A5405">
          <w:rPr>
            <w:rFonts w:eastAsia="Microsoft YaHei" w:hint="eastAsia"/>
          </w:rPr>
          <w:delText>In each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place throughout our code, </w:delText>
        </w:r>
      </w:del>
      <w:ins w:id="300" w:author="Liz Chadwick" w:date="2017-09-21T12:56:00Z">
        <w:r w:rsidR="000A5405">
          <w:rPr>
            <w:rFonts w:eastAsia="Microsoft YaHei"/>
          </w:rPr>
          <w:t xml:space="preserve">save the result of </w:t>
        </w:r>
      </w:ins>
      <w:del w:id="301" w:author="Liz Chadwick" w:date="2017-09-21T12:56:00Z">
        <w:r w:rsidDel="000A5405">
          <w:rPr>
            <w:rFonts w:eastAsia="Microsoft YaHei" w:hint="eastAsia"/>
          </w:rPr>
          <w:delText xml:space="preserve">if we need the results of </w:delText>
        </w:r>
      </w:del>
      <w:r>
        <w:rPr>
          <w:rFonts w:eastAsia="Microsoft YaHei" w:hint="eastAsia"/>
        </w:rPr>
        <w:t xml:space="preserve">the expensive closure </w:t>
      </w:r>
      <w:del w:id="302" w:author="Liz Chadwick" w:date="2017-09-21T12:57:00Z">
        <w:r w:rsidDel="000A5405">
          <w:rPr>
            <w:rFonts w:eastAsia="Microsoft YaHei" w:hint="eastAsia"/>
          </w:rPr>
          <w:delText>more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once, we could save the result </w:delText>
        </w:r>
      </w:del>
      <w:r>
        <w:rPr>
          <w:rFonts w:eastAsia="Microsoft YaHei" w:hint="eastAsia"/>
        </w:rPr>
        <w:t>in a variable for reuse and use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 instead </w:t>
      </w:r>
      <w:ins w:id="303" w:author="Liz Chadwick" w:date="2017-09-21T12:57:00Z">
        <w:r w:rsidR="000A5405">
          <w:rPr>
            <w:rFonts w:eastAsia="Microsoft YaHei"/>
          </w:rPr>
          <w:t>in each place we need t</w:t>
        </w:r>
      </w:ins>
      <w:ins w:id="304" w:author="Carol Nichols" w:date="2017-10-05T17:59:00Z">
        <w:r w:rsidR="00F67B00">
          <w:rPr>
            <w:rFonts w:eastAsia="Microsoft YaHei"/>
          </w:rPr>
          <w:t>he</w:t>
        </w:r>
      </w:ins>
      <w:ins w:id="305" w:author="Liz Chadwick" w:date="2017-09-21T12:57:00Z">
        <w:del w:id="306" w:author="Carol Nichols" w:date="2017-10-05T17:59:00Z">
          <w:r w:rsidR="000A5405" w:rsidDel="00F67B00">
            <w:rPr>
              <w:rFonts w:eastAsia="Microsoft YaHei"/>
            </w:rPr>
            <w:delText>o</w:delText>
          </w:r>
        </w:del>
        <w:r w:rsidR="000A5405">
          <w:rPr>
            <w:rFonts w:eastAsia="Microsoft YaHei"/>
          </w:rPr>
          <w:t xml:space="preserve"> result instead </w:t>
        </w:r>
      </w:ins>
      <w:r>
        <w:rPr>
          <w:rFonts w:eastAsia="Microsoft YaHei" w:hint="eastAsia"/>
        </w:rPr>
        <w:t xml:space="preserve">of calling the closure again. This </w:t>
      </w:r>
      <w:ins w:id="307" w:author="Liz Chadwick" w:date="2017-09-21T12:57:00Z">
        <w:r w:rsidR="000A5405">
          <w:rPr>
            <w:rFonts w:eastAsia="Microsoft YaHei"/>
          </w:rPr>
          <w:t xml:space="preserve">method, though, </w:t>
        </w:r>
      </w:ins>
      <w:r>
        <w:rPr>
          <w:rFonts w:eastAsia="Microsoft YaHei" w:hint="eastAsia"/>
        </w:rPr>
        <w:t xml:space="preserve">could </w:t>
      </w:r>
      <w:del w:id="308" w:author="Liz Chadwick" w:date="2017-09-21T12:57:00Z">
        <w:r w:rsidDel="000A5405">
          <w:rPr>
            <w:rFonts w:eastAsia="Microsoft YaHei" w:hint="eastAsia"/>
          </w:rPr>
          <w:delText xml:space="preserve">be </w:delText>
        </w:r>
      </w:del>
      <w:ins w:id="309" w:author="Liz Chadwick" w:date="2017-09-21T12:57:00Z">
        <w:r w:rsidR="000A5405">
          <w:rPr>
            <w:rFonts w:eastAsia="Microsoft YaHei"/>
          </w:rPr>
          <w:t xml:space="preserve">result in </w:t>
        </w:r>
      </w:ins>
      <w:r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310" w:author="Liz Chadwick" w:date="2017-09-21T12:57:00Z">
        <w:r w:rsidDel="000A5405">
          <w:rPr>
            <w:rFonts w:eastAsia="Microsoft YaHei" w:hint="eastAsia"/>
          </w:rPr>
          <w:delText xml:space="preserve"> saving the results in a variety of places</w:delText>
        </w:r>
      </w:del>
      <w:r>
        <w:rPr>
          <w:rFonts w:eastAsia="Microsoft YaHei" w:hint="eastAsia"/>
        </w:rPr>
        <w:t>.</w:t>
      </w:r>
    </w:p>
    <w:p w14:paraId="05D60656" w14:textId="2E785E7A" w:rsidR="00084A24" w:rsidRDefault="00EE41DD" w:rsidP="007233FF">
      <w:pPr>
        <w:pStyle w:val="Body"/>
        <w:rPr>
          <w:rFonts w:eastAsia="Microsoft YaHei"/>
        </w:rPr>
      </w:pPr>
      <w:bookmarkStart w:id="311" w:name="_GoBack"/>
      <w:ins w:id="312" w:author="Carol Nichols" w:date="2017-10-09T13:04:00Z">
        <w:r>
          <w:rPr>
            <w:rFonts w:eastAsia="Microsoft YaHei"/>
          </w:rPr>
          <w:t xml:space="preserve">Fortunately, </w:t>
        </w:r>
      </w:ins>
      <w:del w:id="313" w:author="Liz Chadwick" w:date="2017-09-21T12:57:00Z">
        <w:r w:rsidR="00B052DF" w:rsidDel="000A5405">
          <w:rPr>
            <w:rFonts w:eastAsia="Microsoft YaHei" w:hint="eastAsia"/>
          </w:rPr>
          <w:delText>However, b</w:delText>
        </w:r>
      </w:del>
      <w:ins w:id="314" w:author="Liz Chadwick" w:date="2017-09-21T12:57:00Z">
        <w:del w:id="315" w:author="Carol Nichols" w:date="2017-10-09T13:03:00Z">
          <w:r w:rsidR="000A5405" w:rsidDel="000B1263">
            <w:rPr>
              <w:rFonts w:eastAsia="Microsoft YaHei"/>
            </w:rPr>
            <w:delText>B</w:delText>
          </w:r>
        </w:del>
      </w:ins>
      <w:del w:id="316" w:author="Carol Nichols" w:date="2017-10-09T13:03:00Z">
        <w:r w:rsidR="00B052DF" w:rsidDel="000B1263">
          <w:rPr>
            <w:rFonts w:eastAsia="Microsoft YaHei" w:hint="eastAsia"/>
          </w:rPr>
          <w:delText>ecause we have a closure for the expensive calculation, we</w:delText>
        </w:r>
      </w:del>
      <w:ins w:id="317" w:author="Carol Nichols" w:date="2017-10-09T13:04:00Z">
        <w:r>
          <w:rPr>
            <w:rFonts w:eastAsia="Microsoft YaHei"/>
          </w:rPr>
          <w:t>w</w:t>
        </w:r>
      </w:ins>
      <w:ins w:id="318" w:author="Carol Nichols" w:date="2017-10-09T13:03:00Z">
        <w:r w:rsidR="000B1263">
          <w:rPr>
            <w:rFonts w:eastAsia="Microsoft YaHei"/>
          </w:rPr>
          <w:t>e</w:t>
        </w:r>
      </w:ins>
      <w:bookmarkEnd w:id="311"/>
      <w:r w:rsidR="00B052DF">
        <w:rPr>
          <w:rFonts w:eastAsia="Microsoft YaHei" w:hint="eastAsia"/>
        </w:rPr>
        <w:t xml:space="preserve"> have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another solution available to us. We can create a </w:t>
      </w:r>
      <w:commentRangeStart w:id="319"/>
      <w:commentRangeStart w:id="320"/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</w:t>
      </w:r>
      <w:commentRangeEnd w:id="319"/>
      <w:r w:rsidR="00BC5ADC">
        <w:rPr>
          <w:rStyle w:val="CommentReference"/>
        </w:rPr>
        <w:commentReference w:id="319"/>
      </w:r>
      <w:commentRangeEnd w:id="320"/>
      <w:r w:rsidR="00731F7E">
        <w:rPr>
          <w:rStyle w:val="CommentReference"/>
        </w:rPr>
        <w:commentReference w:id="320"/>
      </w:r>
      <w:r w:rsidR="00B052DF">
        <w:rPr>
          <w:rFonts w:eastAsia="Microsoft YaHei" w:hint="eastAsia"/>
        </w:rPr>
        <w:t>that will hold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closure and the resulting value of calling the closure. The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execute the closure if we need the resulting value, and it will cache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resulting value so that the rest of our code doesn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have to be responsible for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saving and reusing the result. You may know this pattern as </w:t>
      </w:r>
      <w:commentRangeStart w:id="321"/>
      <w:proofErr w:type="spellStart"/>
      <w:r w:rsidR="00B052DF" w:rsidRPr="008A32D6">
        <w:rPr>
          <w:rStyle w:val="EmphasisItalic"/>
          <w:rFonts w:eastAsia="Microsoft YaHei"/>
          <w:rPrChange w:id="322" w:author="Liz Chadwick" w:date="2017-09-21T13:08:00Z">
            <w:rPr>
              <w:rStyle w:val="Literal"/>
              <w:rFonts w:eastAsia="Microsoft YaHei"/>
            </w:rPr>
          </w:rPrChange>
        </w:rPr>
        <w:t>memo</w:t>
      </w:r>
      <w:ins w:id="323" w:author="Liz Chadwick" w:date="2017-09-21T13:08:00Z">
        <w:del w:id="324" w:author="Carol Nichols" w:date="2017-10-05T15:31:00Z">
          <w:r w:rsidR="008A32D6" w:rsidRPr="008A32D6" w:rsidDel="00513A76">
            <w:rPr>
              <w:rStyle w:val="EmphasisItalic"/>
              <w:rFonts w:eastAsia="Microsoft YaHei"/>
              <w:rPrChange w:id="325" w:author="Liz Chadwick" w:date="2017-09-21T13:08:00Z">
                <w:rPr>
                  <w:rStyle w:val="Literal"/>
                  <w:rFonts w:eastAsia="Microsoft YaHei"/>
                </w:rPr>
              </w:rPrChange>
            </w:rPr>
            <w:delText>r</w:delText>
          </w:r>
        </w:del>
      </w:ins>
      <w:r w:rsidR="00B052DF" w:rsidRPr="008A32D6">
        <w:rPr>
          <w:rStyle w:val="EmphasisItalic"/>
          <w:rFonts w:eastAsia="Microsoft YaHei"/>
          <w:rPrChange w:id="326" w:author="Liz Chadwick" w:date="2017-09-21T13:08:00Z">
            <w:rPr>
              <w:rStyle w:val="Literal"/>
              <w:rFonts w:eastAsia="Microsoft YaHei"/>
            </w:rPr>
          </w:rPrChange>
        </w:rPr>
        <w:t>ization</w:t>
      </w:r>
      <w:commentRangeEnd w:id="321"/>
      <w:proofErr w:type="spellEnd"/>
      <w:r w:rsidR="00513A76">
        <w:rPr>
          <w:rStyle w:val="CommentReference"/>
        </w:rPr>
        <w:commentReference w:id="321"/>
      </w:r>
      <w:r w:rsidR="00B052DF"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="00B052DF" w:rsidRPr="008A32D6">
        <w:rPr>
          <w:rStyle w:val="EmphasisItalic"/>
          <w:rFonts w:eastAsia="Microsoft YaHei"/>
          <w:rPrChange w:id="327" w:author="Liz Chadwick" w:date="2017-09-21T13:08:00Z">
            <w:rPr>
              <w:rStyle w:val="Literal"/>
              <w:rFonts w:eastAsia="Microsoft YaHei"/>
            </w:rPr>
          </w:rPrChange>
        </w:rPr>
        <w:t>lazy evaluation</w:t>
      </w:r>
      <w:r w:rsidR="00B052DF">
        <w:rPr>
          <w:rFonts w:eastAsia="Microsoft YaHei" w:hint="eastAsia"/>
        </w:rPr>
        <w:t>.</w:t>
      </w:r>
    </w:p>
    <w:p w14:paraId="7EBDD80C" w14:textId="48A84A4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order to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 be able to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</w:t>
      </w:r>
      <w:commentRangeStart w:id="328"/>
      <w:commentRangeStart w:id="329"/>
      <w:commentRangeStart w:id="330"/>
      <w:commentRangeStart w:id="331"/>
      <w:r>
        <w:rPr>
          <w:rFonts w:eastAsia="Microsoft YaHei" w:hint="eastAsia"/>
        </w:rPr>
        <w:t xml:space="preserve">type </w:t>
      </w:r>
      <w:commentRangeEnd w:id="328"/>
      <w:r w:rsidR="008A32D6">
        <w:rPr>
          <w:rStyle w:val="CommentReference"/>
        </w:rPr>
        <w:commentReference w:id="328"/>
      </w:r>
      <w:commentRangeEnd w:id="329"/>
      <w:r w:rsidR="00BC5ADC">
        <w:rPr>
          <w:rStyle w:val="CommentReference"/>
        </w:rPr>
        <w:commentReference w:id="329"/>
      </w:r>
      <w:commentRangeEnd w:id="330"/>
      <w:r w:rsidR="00BB2DAB">
        <w:rPr>
          <w:rStyle w:val="CommentReference"/>
        </w:rPr>
        <w:commentReference w:id="330"/>
      </w:r>
      <w:commentRangeEnd w:id="331"/>
      <w:r w:rsidR="006C5FF4">
        <w:rPr>
          <w:rStyle w:val="CommentReference"/>
        </w:rPr>
        <w:commentReference w:id="331"/>
      </w:r>
      <w:r>
        <w:rPr>
          <w:rFonts w:eastAsia="Microsoft YaHei" w:hint="eastAsia"/>
        </w:rPr>
        <w:t>of the closure</w:t>
      </w:r>
      <w:ins w:id="332" w:author="Carol Nichols" w:date="2017-10-05T16:23:00Z">
        <w:r w:rsidR="006C5FF4">
          <w:rPr>
            <w:rFonts w:eastAsia="Microsoft YaHei"/>
          </w:rPr>
          <w:t xml:space="preserve">, because a </w:t>
        </w:r>
        <w:proofErr w:type="spellStart"/>
        <w:r w:rsidR="006C5FF4">
          <w:rPr>
            <w:rFonts w:eastAsia="Microsoft YaHei"/>
          </w:rPr>
          <w:t>struct</w:t>
        </w:r>
        <w:proofErr w:type="spellEnd"/>
        <w:r w:rsidR="006C5FF4">
          <w:rPr>
            <w:rFonts w:eastAsia="Microsoft YaHei"/>
          </w:rPr>
          <w:t xml:space="preserve"> definition needs to know the types of each of its fields</w:t>
        </w:r>
      </w:ins>
      <w:r>
        <w:rPr>
          <w:rFonts w:eastAsia="Microsoft YaHei" w:hint="eastAsia"/>
        </w:rPr>
        <w:t>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</w:t>
      </w:r>
      <w:del w:id="333" w:author="Liz Chadwick" w:date="2017-09-21T13:08:00Z">
        <w:r w:rsidDel="008A32D6">
          <w:rPr>
            <w:rFonts w:eastAsia="Microsoft YaHei" w:hint="eastAsia"/>
          </w:rPr>
          <w:delText xml:space="preserve">to be </w:delText>
        </w:r>
      </w:del>
      <w:r>
        <w:rPr>
          <w:rFonts w:eastAsia="Microsoft YaHei" w:hint="eastAsia"/>
        </w:rPr>
        <w:t xml:space="preserve">different. In order to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parameters that use closures, we use generics and trait bounds like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14:paraId="54163726" w14:textId="77777777" w:rsidR="00084A24" w:rsidRDefault="00B052DF" w:rsidP="007233FF">
      <w:pPr>
        <w:pStyle w:val="Body"/>
        <w:rPr>
          <w:rFonts w:eastAsia="Microsoft YaHei"/>
        </w:rPr>
      </w:pPr>
      <w:commentRangeStart w:id="334"/>
      <w:commentRangeStart w:id="335"/>
      <w:commentRangeStart w:id="336"/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one of the traits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 on capturing the environment;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trait.</w:t>
      </w:r>
    </w:p>
    <w:p w14:paraId="734E9122" w14:textId="6653233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commentRangeEnd w:id="334"/>
      <w:r w:rsidR="00C87A85">
        <w:rPr>
          <w:rStyle w:val="CommentReference"/>
        </w:rPr>
        <w:commentReference w:id="334"/>
      </w:r>
      <w:commentRangeEnd w:id="335"/>
      <w:r w:rsidR="00573DDC">
        <w:rPr>
          <w:rStyle w:val="CommentReference"/>
        </w:rPr>
        <w:commentReference w:id="335"/>
      </w:r>
      <w:commentRangeEnd w:id="336"/>
      <w:r w:rsidR="0056120D">
        <w:rPr>
          <w:rStyle w:val="CommentReference"/>
        </w:rPr>
        <w:commentReference w:id="336"/>
      </w:r>
      <w:r w:rsidRPr="007233FF">
        <w:rPr>
          <w:rFonts w:eastAsia="Microsoft YaHei" w:hint="eastAsia"/>
        </w:rPr>
        <w:t xml:space="preserve">and return values </w:t>
      </w:r>
      <w:del w:id="337" w:author="Liz Chadwick" w:date="2017-09-21T13:35:00Z">
        <w:r w:rsidRPr="007233FF" w:rsidDel="00C87A85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the closures must have in order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 returns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, so the trait bound we specify is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Style w:val="Literal"/>
          <w:rFonts w:hint="eastAsia"/>
        </w:rPr>
        <w:t>(i32) -&gt; i32</w:t>
      </w:r>
      <w:r>
        <w:rPr>
          <w:rFonts w:eastAsia="Microsoft YaHei" w:hint="eastAsia"/>
        </w:rPr>
        <w:t>.</w:t>
      </w:r>
    </w:p>
    <w:p w14:paraId="2822A78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14:paraId="5480FE44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3A760F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14:paraId="773F3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F9AFF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083AE2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14:paraId="56168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Option&lt;i32&gt;,</w:t>
      </w:r>
    </w:p>
    <w:p w14:paraId="38EF904B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597F5F37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Pr="007233FF">
        <w:rPr>
          <w:rStyle w:val="Literal"/>
          <w:rFonts w:hint="eastAsia"/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Pr="007233FF">
        <w:rPr>
          <w:rStyle w:val="Literal"/>
          <w:rFonts w:hint="eastAsia"/>
        </w:rPr>
        <w:t>value</w:t>
      </w:r>
    </w:p>
    <w:p w14:paraId="0674B63F" w14:textId="69E53349" w:rsidR="00084A24" w:rsidRDefault="00B052DF" w:rsidP="007233FF">
      <w:pPr>
        <w:pStyle w:val="Body"/>
        <w:rPr>
          <w:ins w:id="338" w:author="Carol Nichols" w:date="2017-10-09T12:59:00Z"/>
          <w:rFonts w:eastAsia="Microsoft YaHei"/>
        </w:rPr>
      </w:pPr>
      <w:r>
        <w:rPr>
          <w:rFonts w:eastAsia="Microsoft YaHei" w:hint="eastAsia"/>
        </w:rPr>
        <w:lastRenderedPageBreak/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del w:id="339" w:author="Liz Chadwick" w:date="2017-09-21T13:36:00Z">
        <w:r w:rsidRPr="007233FF" w:rsidDel="00C87A85">
          <w:rPr>
            <w:rFonts w:eastAsia="Microsoft YaHei" w:hint="eastAsia"/>
          </w:rPr>
          <w:delText xml:space="preserve">that </w:delText>
        </w:r>
        <w:r w:rsidRPr="007233FF" w:rsidDel="00C87A85">
          <w:rPr>
            <w:rStyle w:val="Literal"/>
            <w:rFonts w:hint="eastAsia"/>
          </w:rPr>
          <w:delText>T</w:delText>
        </w:r>
        <w:r w:rsidRPr="007233FF" w:rsidDel="00C87A85">
          <w:rPr>
            <w:rFonts w:eastAsia="Microsoft YaHei" w:hint="eastAsia"/>
          </w:rPr>
          <w:delText xml:space="preserve"> is </w:delText>
        </w:r>
      </w:del>
      <w:ins w:id="340" w:author="Liz Chadwick" w:date="2017-09-21T13:36:00Z">
        <w:r w:rsidR="00C87A85">
          <w:rPr>
            <w:rFonts w:eastAsia="Microsoft YaHei"/>
          </w:rPr>
          <w:t xml:space="preserve">that it’s </w:t>
        </w:r>
      </w:ins>
      <w:r w:rsidRPr="007233FF">
        <w:rPr>
          <w:rFonts w:eastAsia="Microsoft YaHei" w:hint="eastAsia"/>
        </w:rPr>
        <w:t xml:space="preserve">a closure </w:t>
      </w:r>
      <w:del w:id="341" w:author="Liz Chadwick" w:date="2017-09-21T13:36:00Z">
        <w:r w:rsidRPr="007233FF" w:rsidDel="00C87A85">
          <w:rPr>
            <w:rFonts w:eastAsia="Microsoft YaHei" w:hint="eastAsia"/>
          </w:rPr>
          <w:delText xml:space="preserve">by </w:delText>
        </w:r>
      </w:del>
      <w:del w:id="342" w:author="Carol Nichols" w:date="2017-10-05T18:01:00Z">
        <w:r w:rsidRPr="007233FF" w:rsidDel="004B4401">
          <w:rPr>
            <w:rFonts w:eastAsia="Microsoft YaHei" w:hint="eastAsia"/>
          </w:rPr>
          <w:delText>using</w:delText>
        </w:r>
      </w:del>
      <w:ins w:id="343" w:author="Carol Nichols" w:date="2017-10-05T18:01:00Z">
        <w:r w:rsidR="001C16F6">
          <w:rPr>
            <w:rFonts w:eastAsia="Microsoft YaHei"/>
          </w:rPr>
          <w:t>by using</w:t>
        </w:r>
      </w:ins>
      <w:r w:rsidRPr="007233FF">
        <w:rPr>
          <w:rFonts w:eastAsia="Microsoft YaHei" w:hint="eastAsia"/>
        </w:rPr>
        <w:t xml:space="preserve">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</w:t>
      </w:r>
      <w:del w:id="344" w:author="Liz Chadwick" w:date="2017-09-21T13:36:00Z">
        <w:r w:rsidRPr="007233FF" w:rsidDel="00C87A85">
          <w:rPr>
            <w:rFonts w:eastAsia="Microsoft YaHei" w:hint="eastAsia"/>
          </w:rPr>
          <w:delText xml:space="preserve">of a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del w:id="345" w:author="Carol Nichols" w:date="2017-10-05T18:03:00Z">
        <w:r w:rsidRPr="007233FF" w:rsidDel="009C2E5D">
          <w:rPr>
            <w:rFonts w:eastAsia="Microsoft YaHei" w:hint="eastAsia"/>
          </w:rPr>
          <w:delText xml:space="preserve">instance </w:delText>
        </w:r>
      </w:del>
      <w:r w:rsidRPr="007233FF">
        <w:rPr>
          <w:rFonts w:eastAsia="Microsoft YaHei" w:hint="eastAsia"/>
        </w:rPr>
        <w:t>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parameter (specified within the parentheses after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14:paraId="173651B5" w14:textId="27D29F44" w:rsidR="00BE78CD" w:rsidRDefault="00BE78CD">
      <w:pPr>
        <w:pStyle w:val="Note"/>
        <w:rPr>
          <w:rFonts w:eastAsia="Microsoft YaHei"/>
        </w:rPr>
        <w:pPrChange w:id="346" w:author="Carol Nichols" w:date="2017-10-09T13:00:00Z">
          <w:pPr>
            <w:pStyle w:val="Body"/>
          </w:pPr>
        </w:pPrChange>
      </w:pPr>
      <w:ins w:id="347" w:author="Carol Nichols" w:date="2017-10-09T12:59:00Z">
        <w:r w:rsidRPr="00BE78CD">
          <w:rPr>
            <w:rFonts w:eastAsia="Microsoft YaHei"/>
          </w:rPr>
          <w:t xml:space="preserve">Note: Functions implement all three of the </w:t>
        </w:r>
        <w:proofErr w:type="spellStart"/>
        <w:r w:rsidRPr="00BE78CD">
          <w:rPr>
            <w:rStyle w:val="Literal"/>
            <w:rFonts w:eastAsia="Microsoft YaHei"/>
            <w:rPrChange w:id="348" w:author="Carol Nichols" w:date="2017-10-09T12:59:00Z">
              <w:rPr>
                <w:rFonts w:eastAsia="Microsoft YaHei"/>
                <w:i/>
              </w:rPr>
            </w:rPrChange>
          </w:rPr>
          <w:t>Fn</w:t>
        </w:r>
        <w:proofErr w:type="spellEnd"/>
        <w:r w:rsidRPr="00BE78CD">
          <w:rPr>
            <w:rFonts w:eastAsia="Microsoft YaHei"/>
          </w:rPr>
          <w:t xml:space="preserve"> traits to</w:t>
        </w:r>
        <w:r>
          <w:rPr>
            <w:rFonts w:eastAsia="Microsoft YaHei"/>
          </w:rPr>
          <w:t>o. If what we want to do doesn</w:t>
        </w:r>
      </w:ins>
      <w:ins w:id="349" w:author="Carol Nichols" w:date="2017-10-09T13:01:00Z">
        <w:r>
          <w:rPr>
            <w:rFonts w:eastAsia="Microsoft YaHei"/>
          </w:rPr>
          <w:t>’t</w:t>
        </w:r>
      </w:ins>
      <w:ins w:id="350" w:author="Carol Nichols" w:date="2017-10-09T12:59:00Z">
        <w:r w:rsidRPr="00BE78CD">
          <w:rPr>
            <w:rFonts w:eastAsia="Microsoft YaHei"/>
          </w:rPr>
          <w:t xml:space="preserve"> require capturing a value from the environment, we can use a function rather than a closure where we need something that implements an </w:t>
        </w:r>
        <w:proofErr w:type="spellStart"/>
        <w:r w:rsidRPr="00BE78CD">
          <w:rPr>
            <w:rStyle w:val="Literal"/>
            <w:rFonts w:eastAsia="Microsoft YaHei"/>
            <w:rPrChange w:id="351" w:author="Carol Nichols" w:date="2017-10-09T12:59:00Z">
              <w:rPr>
                <w:rFonts w:eastAsia="Microsoft YaHei"/>
                <w:i/>
              </w:rPr>
            </w:rPrChange>
          </w:rPr>
          <w:t>Fn</w:t>
        </w:r>
        <w:proofErr w:type="spellEnd"/>
        <w:r w:rsidRPr="00BE78CD">
          <w:rPr>
            <w:rFonts w:eastAsia="Microsoft YaHei"/>
          </w:rPr>
          <w:t xml:space="preserve"> trait.</w:t>
        </w:r>
      </w:ins>
    </w:p>
    <w:p w14:paraId="46804CA1" w14:textId="0273F0D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Option&lt;i32&gt;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. </w:t>
      </w:r>
      <w:del w:id="352" w:author="Liz Chadwick" w:date="2017-09-21T13:37:00Z">
        <w:r w:rsidRPr="007233FF" w:rsidDel="00C87A85">
          <w:rPr>
            <w:rFonts w:eastAsia="Microsoft YaHei" w:hint="eastAsia"/>
          </w:rPr>
          <w:delText xml:space="preserve">If </w:delText>
        </w:r>
      </w:del>
      <w:ins w:id="353" w:author="Liz Chadwick" w:date="2017-09-21T13:37:00Z">
        <w:r w:rsidR="00C87A85">
          <w:rPr>
            <w:rFonts w:eastAsia="Microsoft YaHei"/>
          </w:rPr>
          <w:t xml:space="preserve">When </w:t>
        </w:r>
      </w:ins>
      <w:del w:id="354" w:author="Carol Nichols" w:date="2017-10-05T18:04:00Z">
        <w:r w:rsidRPr="007233FF" w:rsidDel="00040C53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code</w:t>
      </w:r>
      <w:ins w:id="355" w:author="Carol Nichols" w:date="2017-10-05T18:04:00Z">
        <w:r w:rsidR="00040C53">
          <w:rPr>
            <w:rFonts w:eastAsia="Microsoft YaHei"/>
          </w:rPr>
          <w:t xml:space="preserve"> using a </w:t>
        </w:r>
        <w:proofErr w:type="spellStart"/>
        <w:r w:rsidR="00040C53" w:rsidRPr="00040C53">
          <w:rPr>
            <w:rStyle w:val="Literal"/>
            <w:rFonts w:eastAsia="Microsoft YaHei"/>
            <w:rPrChange w:id="356" w:author="Carol Nichols" w:date="2017-10-05T18:04:00Z">
              <w:rPr>
                <w:rFonts w:eastAsia="Microsoft YaHei"/>
              </w:rPr>
            </w:rPrChange>
          </w:rPr>
          <w:t>Cacher</w:t>
        </w:r>
      </w:ins>
      <w:proofErr w:type="spellEnd"/>
      <w:r w:rsidRPr="007233FF">
        <w:rPr>
          <w:rFonts w:eastAsia="Microsoft YaHei" w:hint="eastAsia"/>
        </w:rPr>
        <w:t xml:space="preserve"> </w:t>
      </w:r>
      <w:del w:id="357" w:author="Liz Chadwick" w:date="2017-09-21T13:37:00Z">
        <w:r w:rsidRPr="007233FF" w:rsidDel="00C87A85">
          <w:rPr>
            <w:rFonts w:eastAsia="Microsoft YaHei" w:hint="eastAsia"/>
          </w:rPr>
          <w:delText>using</w:delText>
        </w:r>
      </w:del>
      <w:del w:id="358" w:author="Liz Chadwick" w:date="2017-09-21T13:36:00Z">
        <w:r w:rsidRPr="007233FF" w:rsidDel="00C87A85">
          <w:rPr>
            <w:rFonts w:eastAsia="Microsoft YaHei" w:hint="eastAsia"/>
          </w:rPr>
          <w:delText xml:space="preserve"> a</w:delText>
        </w:r>
      </w:del>
      <w:del w:id="359" w:author="Liz Chadwick" w:date="2017-09-21T13:37:00Z">
        <w:r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asks for the </w:t>
      </w:r>
      <w:r w:rsidRPr="00C87A85">
        <w:rPr>
          <w:rStyle w:val="EmphasisItalic"/>
          <w:rFonts w:eastAsia="Microsoft YaHei"/>
          <w:rPrChange w:id="360" w:author="Liz Chadwick" w:date="2017-09-21T13:36:00Z">
            <w:rPr>
              <w:rFonts w:eastAsia="Microsoft YaHei"/>
            </w:rPr>
          </w:rPrChange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del w:id="361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362" w:author="Carol Nichols" w:date="2017-10-05T18:04:00Z">
        <w:r w:rsidR="00040C53">
          <w:rPr>
            <w:rFonts w:eastAsia="Microsoft YaHei"/>
          </w:rPr>
          <w:t xml:space="preserve">the </w:t>
        </w:r>
        <w:proofErr w:type="spellStart"/>
        <w:r w:rsidR="00040C53" w:rsidRPr="00040C53">
          <w:rPr>
            <w:rStyle w:val="Literal"/>
            <w:rFonts w:eastAsia="Microsoft YaHei"/>
            <w:rPrChange w:id="363" w:author="Carol Nichols" w:date="2017-10-05T18:04:00Z">
              <w:rPr>
                <w:rFonts w:eastAsia="Microsoft YaHei"/>
              </w:rPr>
            </w:rPrChange>
          </w:rPr>
          <w:t>Cacher</w:t>
        </w:r>
      </w:ins>
      <w:proofErr w:type="spellEnd"/>
      <w:ins w:id="364" w:author="Liz Chadwick" w:date="2017-09-21T13:37:00Z">
        <w:del w:id="365" w:author="Carol Nichols" w:date="2017-10-05T18:04:00Z">
          <w:r w:rsidR="00C87A85" w:rsidDel="00040C53">
            <w:rPr>
              <w:rFonts w:eastAsia="Microsoft YaHei"/>
            </w:rPr>
            <w:delText>it</w:delText>
          </w:r>
        </w:del>
        <w:r w:rsidR="00C87A85">
          <w:rPr>
            <w:rFonts w:eastAsia="Microsoft YaHei"/>
          </w:rPr>
          <w:t xml:space="preserve"> will </w:t>
        </w:r>
      </w:ins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del w:id="366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367" w:author="Carol Nichols" w:date="2017-10-05T18:05:00Z">
        <w:r w:rsidR="0086482C">
          <w:rPr>
            <w:rFonts w:eastAsia="Microsoft YaHei"/>
          </w:rPr>
          <w:t xml:space="preserve">the </w:t>
        </w:r>
        <w:proofErr w:type="spellStart"/>
        <w:r w:rsidR="0086482C" w:rsidRPr="0086482C">
          <w:rPr>
            <w:rStyle w:val="Literal"/>
            <w:rFonts w:eastAsia="Microsoft YaHei"/>
            <w:rPrChange w:id="368" w:author="Carol Nichols" w:date="2017-10-05T18:05:00Z">
              <w:rPr>
                <w:rFonts w:eastAsia="Microsoft YaHei"/>
              </w:rPr>
            </w:rPrChange>
          </w:rPr>
          <w:t>Cacher</w:t>
        </w:r>
        <w:proofErr w:type="spellEnd"/>
        <w:r w:rsidR="0086482C">
          <w:rPr>
            <w:rFonts w:eastAsia="Microsoft YaHei"/>
          </w:rPr>
          <w:t xml:space="preserve"> wi</w:t>
        </w:r>
      </w:ins>
      <w:ins w:id="369" w:author="Liz Chadwick" w:date="2017-09-21T13:37:00Z">
        <w:del w:id="370" w:author="Carol Nichols" w:date="2017-10-05T18:05:00Z">
          <w:r w:rsidR="00C87A85" w:rsidDel="0086482C">
            <w:rPr>
              <w:rFonts w:eastAsia="Microsoft YaHei"/>
            </w:rPr>
            <w:delText>it</w:delText>
          </w:r>
          <w:r w:rsidR="00C87A85" w:rsidRPr="007233FF" w:rsidDel="0086482C">
            <w:rPr>
              <w:rFonts w:eastAsia="Microsoft YaHei"/>
            </w:rPr>
            <w:delText>’</w:delText>
          </w:r>
        </w:del>
        <w:r w:rsidR="00C87A85" w:rsidRPr="007233FF">
          <w:rPr>
            <w:rFonts w:eastAsia="Microsoft YaHei" w:hint="eastAsia"/>
          </w:rPr>
          <w:t xml:space="preserve">ll </w:t>
        </w:r>
      </w:ins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del w:id="371" w:author="Liz Chadwick" w:date="2017-09-21T13:37:00Z">
        <w:r w:rsidRPr="007233FF" w:rsidDel="00C87A85">
          <w:rPr>
            <w:rFonts w:eastAsia="Microsoft YaHei" w:hint="eastAsia"/>
          </w:rPr>
          <w:delText>that 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re holding </w:delText>
        </w:r>
      </w:del>
      <w:ins w:id="372" w:author="Liz Chadwick" w:date="2017-09-21T13:37:00Z">
        <w:r w:rsidR="00C87A85">
          <w:rPr>
            <w:rFonts w:eastAsia="Microsoft YaHei"/>
          </w:rPr>
          <w:t xml:space="preserve">held </w:t>
        </w:r>
      </w:ins>
      <w:r w:rsidRPr="007233FF">
        <w:rPr>
          <w:rFonts w:eastAsia="Microsoft YaHei" w:hint="eastAsia"/>
        </w:rPr>
        <w:t xml:space="preserve">in the </w:t>
      </w:r>
      <w:commentRangeStart w:id="373"/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variant.</w:t>
      </w:r>
      <w:ins w:id="374" w:author="Liz Chadwick" w:date="2017-09-21T13:37:00Z">
        <w:r w:rsidR="00C87A85">
          <w:rPr>
            <w:rFonts w:eastAsia="Microsoft YaHei"/>
          </w:rPr>
          <w:t xml:space="preserve"> </w:t>
        </w:r>
        <w:commentRangeEnd w:id="373"/>
        <w:r w:rsidR="00C87A85">
          <w:rPr>
            <w:rStyle w:val="CommentReference"/>
          </w:rPr>
          <w:commentReference w:id="373"/>
        </w:r>
      </w:ins>
    </w:p>
    <w:p w14:paraId="430889BD" w14:textId="4B64ABD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</w:t>
      </w:r>
      <w:del w:id="375" w:author="Liz Chadwick" w:date="2017-09-21T13:37:00Z">
        <w:r w:rsidDel="00C87A85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14:paraId="3998FBE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3D051B32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14:paraId="07F1292E" w14:textId="56B225F2" w:rsidR="00084A24" w:rsidRPr="00895C67" w:rsidRDefault="00F33658" w:rsidP="00895C67">
      <w:pPr>
        <w:pStyle w:val="CodeB"/>
      </w:pPr>
      <w:ins w:id="376" w:author="Carol Nichols" w:date="2017-10-05T18:58:00Z">
        <w:r w:rsidRPr="00B94BF3">
          <w:rPr>
            <w:rStyle w:val="Wingdings"/>
          </w:rPr>
          <w:t></w:t>
        </w:r>
      </w:ins>
      <w:r w:rsidR="00B052DF" w:rsidRPr="00895C67">
        <w:rPr>
          <w:rFonts w:hint="eastAsia"/>
        </w:rPr>
        <w:t xml:space="preserve">    where T: Fn(i32) -&gt; i32</w:t>
      </w:r>
    </w:p>
    <w:p w14:paraId="49C57F4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38B0E87D" w14:textId="169D5F6D" w:rsidR="00084A24" w:rsidRPr="00895C67" w:rsidRDefault="00F33658" w:rsidP="00895C67">
      <w:pPr>
        <w:pStyle w:val="CodeB"/>
      </w:pPr>
      <w:ins w:id="377" w:author="Carol Nichols" w:date="2017-10-05T18:59:00Z">
        <w:r w:rsidRPr="00B94BF3">
          <w:rPr>
            <w:rStyle w:val="Wingdings"/>
          </w:rPr>
          <w:t></w:t>
        </w:r>
      </w:ins>
      <w:r w:rsidR="00B052DF" w:rsidRPr="00895C67">
        <w:rPr>
          <w:rFonts w:hint="eastAsia"/>
        </w:rPr>
        <w:t xml:space="preserve">    fn new(calculation: T) -&gt; Cacher&lt;T&gt; {</w:t>
      </w:r>
    </w:p>
    <w:p w14:paraId="75D3DC7F" w14:textId="0E724C5A" w:rsidR="00084A24" w:rsidRPr="00895C67" w:rsidRDefault="00F33658" w:rsidP="00895C67">
      <w:pPr>
        <w:pStyle w:val="CodeB"/>
      </w:pPr>
      <w:ins w:id="378" w:author="Carol Nichols" w:date="2017-10-05T19:00:00Z">
        <w:r w:rsidRPr="00AE197B">
          <w:rPr>
            <w:rStyle w:val="Wingdings"/>
          </w:rPr>
          <w:t></w:t>
        </w:r>
      </w:ins>
      <w:r w:rsidR="00B052DF" w:rsidRPr="00895C67">
        <w:rPr>
          <w:rFonts w:hint="eastAsia"/>
        </w:rPr>
        <w:t xml:space="preserve">        Cacher {</w:t>
      </w:r>
    </w:p>
    <w:p w14:paraId="5BBEF33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14:paraId="478561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14:paraId="62EF6BD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608464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567C2C30" w14:textId="77777777" w:rsidR="00084A24" w:rsidRPr="00895C67" w:rsidRDefault="00084A24" w:rsidP="00895C67">
      <w:pPr>
        <w:pStyle w:val="CodeB"/>
      </w:pPr>
    </w:p>
    <w:p w14:paraId="74B821F3" w14:textId="658BA434" w:rsidR="00084A24" w:rsidRPr="00895C67" w:rsidRDefault="00F33658" w:rsidP="00895C67">
      <w:pPr>
        <w:pStyle w:val="CodeB"/>
      </w:pPr>
      <w:ins w:id="379" w:author="Carol Nichols" w:date="2017-10-05T19:00:00Z">
        <w:r w:rsidRPr="00AE197B">
          <w:rPr>
            <w:rStyle w:val="Wingdings"/>
          </w:rPr>
          <w:t></w:t>
        </w:r>
      </w:ins>
      <w:r w:rsidR="00B052DF" w:rsidRPr="00895C67">
        <w:rPr>
          <w:rFonts w:hint="eastAsia"/>
        </w:rPr>
        <w:t xml:space="preserve">    fn value(&amp;mut self, arg: i32) -&gt; i32 {</w:t>
      </w:r>
    </w:p>
    <w:p w14:paraId="56FB526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14:paraId="0295EFDA" w14:textId="07298991" w:rsidR="00084A24" w:rsidRPr="00895C67" w:rsidRDefault="00F33658" w:rsidP="00895C67">
      <w:pPr>
        <w:pStyle w:val="CodeB"/>
      </w:pPr>
      <w:ins w:id="380" w:author="Carol Nichols" w:date="2017-10-05T19:00:00Z">
        <w:r w:rsidRPr="00F33658">
          <w:rPr>
            <w:rStyle w:val="Wingdings"/>
            <w:rPrChange w:id="381" w:author="Carol Nichols" w:date="2017-10-05T19:00:00Z">
              <w:rPr/>
            </w:rPrChange>
          </w:rPr>
          <w:t></w:t>
        </w:r>
      </w:ins>
      <w:r w:rsidR="00B052DF" w:rsidRPr="00895C67">
        <w:rPr>
          <w:rFonts w:hint="eastAsia"/>
        </w:rPr>
        <w:t xml:space="preserve">            Some(v) =&gt; v,</w:t>
      </w:r>
    </w:p>
    <w:p w14:paraId="4D1F1FEA" w14:textId="027DD72F" w:rsidR="00084A24" w:rsidRPr="00895C67" w:rsidRDefault="00E07D16" w:rsidP="00895C67">
      <w:pPr>
        <w:pStyle w:val="CodeB"/>
      </w:pPr>
      <w:ins w:id="382" w:author="Carol Nichols" w:date="2017-10-05T19:01:00Z">
        <w:r w:rsidRPr="00E07D16">
          <w:rPr>
            <w:rStyle w:val="Wingdings"/>
            <w:rPrChange w:id="383" w:author="Carol Nichols" w:date="2017-10-05T19:01:00Z">
              <w:rPr/>
            </w:rPrChange>
          </w:rPr>
          <w:t></w:t>
        </w:r>
      </w:ins>
      <w:r w:rsidR="00B052DF" w:rsidRPr="00895C67">
        <w:rPr>
          <w:rFonts w:hint="eastAsia"/>
        </w:rPr>
        <w:t xml:space="preserve">            None =&gt; {</w:t>
      </w:r>
    </w:p>
    <w:p w14:paraId="3E1823C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14:paraId="3F2297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14:paraId="2D27C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14:paraId="6AD1AA1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14:paraId="08777E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6B4303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}</w:t>
      </w:r>
    </w:p>
    <w:p w14:paraId="04F27A05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53FD314" w14:textId="6A3C5E2C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ins w:id="384" w:author="Liz Chadwick" w:date="2017-09-21T13:38:00Z">
        <w:r w:rsidR="00C87A85">
          <w:rPr>
            <w:rFonts w:eastAsia="Microsoft YaHei"/>
          </w:rPr>
          <w:t>The ca</w:t>
        </w:r>
        <w:del w:id="385" w:author="Carol Nichols" w:date="2017-10-05T15:32:00Z">
          <w:r w:rsidR="00C87A85" w:rsidDel="00455C73">
            <w:rPr>
              <w:rFonts w:eastAsia="Microsoft YaHei"/>
            </w:rPr>
            <w:delText>s</w:delText>
          </w:r>
        </w:del>
      </w:ins>
      <w:ins w:id="386" w:author="Carol Nichols" w:date="2017-10-05T15:32:00Z">
        <w:r w:rsidR="00455C73">
          <w:rPr>
            <w:rFonts w:eastAsia="Microsoft YaHei"/>
          </w:rPr>
          <w:t>c</w:t>
        </w:r>
      </w:ins>
      <w:ins w:id="387" w:author="Liz Chadwick" w:date="2017-09-21T13:38:00Z">
        <w:r w:rsidR="00C87A85">
          <w:rPr>
            <w:rFonts w:eastAsia="Microsoft YaHei"/>
          </w:rPr>
          <w:t xml:space="preserve">hing logic of </w:t>
        </w:r>
      </w:ins>
      <w:del w:id="388" w:author="Liz Chadwick" w:date="2017-09-21T13:38:00Z">
        <w:r w:rsidRPr="007233FF" w:rsidDel="00C87A85">
          <w:rPr>
            <w:rFonts w:eastAsia="Microsoft YaHei" w:hint="eastAsia"/>
          </w:rPr>
          <w:delText xml:space="preserve">Implementations on </w:delText>
        </w:r>
      </w:del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del w:id="389" w:author="Liz Chadwick" w:date="2017-09-21T13:38:00Z">
        <w:r w:rsidRPr="007233FF" w:rsidDel="00C87A85">
          <w:rPr>
            <w:rFonts w:eastAsia="Microsoft YaHei" w:hint="eastAsia"/>
          </w:rPr>
          <w:delText>of an associated function named</w:delText>
        </w:r>
        <w:r w:rsidR="007233FF"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new</w:delText>
        </w:r>
        <w:r w:rsidRPr="007233FF" w:rsidDel="00C87A85">
          <w:rPr>
            <w:rFonts w:eastAsia="Microsoft YaHei" w:hint="eastAsia"/>
          </w:rPr>
          <w:delText xml:space="preserve"> and a method named </w:delText>
        </w:r>
        <w:r w:rsidRPr="007233FF" w:rsidDel="00C87A85">
          <w:rPr>
            <w:rStyle w:val="Literal"/>
            <w:rFonts w:hint="eastAsia"/>
          </w:rPr>
          <w:delText>value</w:delText>
        </w:r>
        <w:r w:rsidDel="00C87A85">
          <w:rPr>
            <w:rFonts w:eastAsia="Microsoft YaHei" w:hint="eastAsia"/>
          </w:rPr>
          <w:delText xml:space="preserve"> that manage the caching logic</w:delText>
        </w:r>
      </w:del>
    </w:p>
    <w:p w14:paraId="2F1E515E" w14:textId="77777777" w:rsidR="000120CD" w:rsidRDefault="00B052DF" w:rsidP="007233FF">
      <w:pPr>
        <w:pStyle w:val="Body"/>
        <w:rPr>
          <w:ins w:id="390" w:author="Liz Chadwick" w:date="2017-09-21T13:39:00Z"/>
          <w:rFonts w:eastAsia="Microsoft YaHei"/>
        </w:rPr>
      </w:pPr>
      <w:del w:id="391" w:author="Liz Chadwick" w:date="2017-09-21T13:38:00Z">
        <w:r w:rsidDel="000120CD">
          <w:rPr>
            <w:rFonts w:eastAsia="Microsoft YaHei" w:hint="eastAsia"/>
          </w:rPr>
          <w:delText xml:space="preserve">The fields on the </w:delText>
        </w:r>
        <w:r w:rsidRPr="007233FF" w:rsidDel="000120CD">
          <w:rPr>
            <w:rStyle w:val="Literal"/>
            <w:rFonts w:hint="eastAsia"/>
          </w:rPr>
          <w:delText>Cacher</w:delText>
        </w:r>
        <w:r w:rsidRPr="007233FF" w:rsidDel="000120CD">
          <w:rPr>
            <w:rFonts w:eastAsia="Microsoft YaHei" w:hint="eastAsia"/>
          </w:rPr>
          <w:delText xml:space="preserve"> struct are private since w</w:delText>
        </w:r>
      </w:del>
      <w:ins w:id="392" w:author="Liz Chadwick" w:date="2017-09-21T13:38:00Z">
        <w:r w:rsidR="000120CD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 xml:space="preserve">e want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del w:id="393" w:author="Liz Chadwick" w:date="2017-09-21T13:38:00Z">
        <w:r w:rsidRPr="007233FF" w:rsidDel="000120CD">
          <w:rPr>
            <w:rFonts w:eastAsia="Microsoft YaHei" w:hint="eastAsia"/>
          </w:rPr>
          <w:delText xml:space="preserve">their </w:delText>
        </w:r>
      </w:del>
      <w:ins w:id="394" w:author="Liz Chadwick" w:date="2017-09-21T13:38:00Z">
        <w:r w:rsidR="000120CD">
          <w:rPr>
            <w:rFonts w:eastAsia="Microsoft YaHei"/>
          </w:rPr>
          <w:t xml:space="preserve">the </w:t>
        </w:r>
        <w:proofErr w:type="spellStart"/>
        <w:r w:rsidR="000120CD">
          <w:rPr>
            <w:rFonts w:eastAsia="Microsoft YaHei"/>
          </w:rPr>
          <w:t>struct</w:t>
        </w:r>
        <w:proofErr w:type="spellEnd"/>
        <w:r w:rsidR="000120CD">
          <w:rPr>
            <w:rFonts w:eastAsia="Microsoft YaHei"/>
          </w:rPr>
          <w:t xml:space="preserve"> fields</w:t>
        </w:r>
      </w:ins>
      <w:ins w:id="395" w:author="Liz Chadwick" w:date="2017-09-21T13:39:00Z">
        <w:r w:rsidR="000120CD">
          <w:rPr>
            <w:rFonts w:eastAsia="Microsoft YaHei"/>
          </w:rPr>
          <w:t xml:space="preserve">’ </w:t>
        </w:r>
      </w:ins>
      <w:r w:rsidRPr="007233FF">
        <w:rPr>
          <w:rFonts w:eastAsia="Microsoft YaHei" w:hint="eastAsia"/>
        </w:rPr>
        <w:t>values</w:t>
      </w:r>
      <w:ins w:id="396" w:author="Liz Chadwick" w:date="2017-09-21T13:39:00Z">
        <w:r w:rsidR="000120CD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 these fields directly</w:t>
      </w:r>
      <w:ins w:id="397" w:author="Liz Chadwick" w:date="2017-09-21T13:39:00Z">
        <w:r w:rsidR="000120CD">
          <w:rPr>
            <w:rFonts w:eastAsia="Microsoft YaHei"/>
          </w:rPr>
          <w:t>, so</w:t>
        </w:r>
        <w:r w:rsidR="000120CD" w:rsidRPr="000120CD">
          <w:rPr>
            <w:rFonts w:eastAsia="Microsoft YaHei" w:hint="eastAsia"/>
          </w:rPr>
          <w:t xml:space="preserve"> </w:t>
        </w:r>
        <w:r w:rsidR="000120CD">
          <w:rPr>
            <w:rFonts w:eastAsia="Microsoft YaHei"/>
          </w:rPr>
          <w:t xml:space="preserve">these </w:t>
        </w:r>
        <w:r w:rsidR="000120CD">
          <w:rPr>
            <w:rFonts w:eastAsia="Microsoft YaHei" w:hint="eastAsia"/>
          </w:rPr>
          <w:t xml:space="preserve">fields </w:t>
        </w:r>
        <w:r w:rsidR="000120CD" w:rsidRPr="007233FF">
          <w:rPr>
            <w:rFonts w:eastAsia="Microsoft YaHei" w:hint="eastAsia"/>
          </w:rPr>
          <w:t>are private</w:t>
        </w:r>
      </w:ins>
      <w:r w:rsidRPr="007233FF">
        <w:rPr>
          <w:rFonts w:eastAsia="Microsoft YaHei" w:hint="eastAsia"/>
        </w:rPr>
        <w:t xml:space="preserve">. </w:t>
      </w:r>
    </w:p>
    <w:p w14:paraId="5C91881F" w14:textId="57DE83C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ins w:id="398" w:author="Carol Nichols" w:date="2017-10-05T18:59:00Z">
        <w:r w:rsidR="00F33658">
          <w:rPr>
            <w:rStyle w:val="Literal"/>
          </w:rPr>
          <w:t xml:space="preserve"> </w:t>
        </w:r>
        <w:r w:rsidR="00F33658" w:rsidRPr="00B94BF3">
          <w:rPr>
            <w:rStyle w:val="Wingdings"/>
          </w:rPr>
          <w:t></w:t>
        </w:r>
      </w:ins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del w:id="399" w:author="Liz Chadwick" w:date="2017-09-21T13:39:00Z">
        <w:r w:rsidRPr="007233FF" w:rsidDel="000120CD">
          <w:rPr>
            <w:rFonts w:eastAsia="Microsoft YaHei" w:hint="eastAsia"/>
          </w:rPr>
          <w:delText xml:space="preserve">in the context of the </w:delText>
        </w:r>
        <w:r w:rsidRPr="007233FF" w:rsidDel="000120CD">
          <w:rPr>
            <w:rStyle w:val="Literal"/>
            <w:rFonts w:hint="eastAsia"/>
          </w:rPr>
          <w:delText>impl</w:delText>
        </w:r>
        <w:r w:rsidRPr="007233FF" w:rsidDel="000120CD">
          <w:rPr>
            <w:rFonts w:eastAsia="Microsoft YaHei" w:hint="eastAsia"/>
          </w:rPr>
          <w:delText xml:space="preserve"> block to have </w:delText>
        </w:r>
      </w:del>
      <w:ins w:id="400" w:author="Liz Chadwick" w:date="2017-09-21T13:39:00Z">
        <w:r w:rsidR="000120CD">
          <w:rPr>
            <w:rFonts w:eastAsia="Microsoft YaHei"/>
          </w:rPr>
          <w:t xml:space="preserve">as having </w:t>
        </w:r>
      </w:ins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ins w:id="401" w:author="Carol Nichols" w:date="2017-10-05T18:59:00Z">
        <w:r w:rsidR="00F33658">
          <w:rPr>
            <w:rFonts w:eastAsia="Microsoft YaHei"/>
          </w:rPr>
          <w:t xml:space="preserve"> </w:t>
        </w:r>
        <w:r w:rsidR="00F33658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>.</w:t>
      </w:r>
      <w:ins w:id="402" w:author="Liz Chadwick" w:date="2017-09-21T13:39:00Z">
        <w:r w:rsidR="000120CD">
          <w:rPr>
            <w:rFonts w:eastAsia="Microsoft YaHei"/>
          </w:rPr>
          <w:t xml:space="preserve"> Then</w:t>
        </w:r>
      </w:ins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ins w:id="403" w:author="Carol Nichols" w:date="2017-10-05T18:59:00Z">
        <w:r w:rsidR="00F33658">
          <w:rPr>
            <w:rFonts w:eastAsia="Microsoft YaHei"/>
          </w:rPr>
          <w:t xml:space="preserve"> </w:t>
        </w:r>
        <w:r w:rsidR="00F33658" w:rsidRPr="00AE197B">
          <w:rPr>
            <w:rStyle w:val="Wingdings"/>
          </w:rPr>
          <w:t></w:t>
        </w:r>
      </w:ins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since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14:paraId="561FEFA4" w14:textId="5F8F42B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</w:t>
      </w:r>
      <w:ins w:id="404" w:author="Carol Nichols" w:date="2017-10-05T19:00:00Z">
        <w:r w:rsidR="00F33658">
          <w:rPr>
            <w:rFonts w:eastAsia="Microsoft YaHei"/>
          </w:rPr>
          <w:t xml:space="preserve"> </w:t>
        </w:r>
        <w:r w:rsidR="00F33658" w:rsidRPr="00AE197B">
          <w:rPr>
            <w:rStyle w:val="Wingdings"/>
          </w:rPr>
          <w:t></w:t>
        </w:r>
      </w:ins>
      <w:r w:rsidRPr="007233FF">
        <w:rPr>
          <w:rFonts w:eastAsia="Microsoft YaHei" w:hint="eastAsia"/>
        </w:rPr>
        <w:t>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to see if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</w:t>
      </w:r>
      <w:ins w:id="405" w:author="Carol Nichols" w:date="2017-10-05T19:00:00Z">
        <w:r w:rsidR="00F33658">
          <w:rPr>
            <w:rFonts w:eastAsia="Microsoft YaHei"/>
          </w:rPr>
          <w:t xml:space="preserve"> </w:t>
        </w:r>
        <w:r w:rsidR="00F33658" w:rsidRPr="00F33658">
          <w:rPr>
            <w:rStyle w:val="Wingdings"/>
            <w:rFonts w:eastAsia="Microsoft YaHei"/>
            <w:rPrChange w:id="406" w:author="Carol Nichols" w:date="2017-10-05T19:00:00Z">
              <w:rPr>
                <w:rFonts w:eastAsia="Microsoft YaHei"/>
              </w:rPr>
            </w:rPrChange>
          </w:rPr>
          <w:t></w:t>
        </w:r>
      </w:ins>
      <w:r>
        <w:rPr>
          <w:rFonts w:eastAsia="Microsoft YaHei" w:hint="eastAsia"/>
        </w:rPr>
        <w:t>.</w:t>
      </w:r>
    </w:p>
    <w:p w14:paraId="22395360" w14:textId="1C8C649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</w:t>
      </w:r>
      <w:ins w:id="407" w:author="Carol Nichols" w:date="2017-10-05T19:01:00Z">
        <w:r w:rsidR="00E07D16">
          <w:rPr>
            <w:rFonts w:eastAsia="Microsoft YaHei"/>
          </w:rPr>
          <w:t xml:space="preserve"> </w:t>
        </w:r>
        <w:r w:rsidR="00E07D16" w:rsidRPr="00AE197B">
          <w:rPr>
            <w:rStyle w:val="Wingdings"/>
          </w:rPr>
          <w:t></w:t>
        </w:r>
      </w:ins>
      <w:r>
        <w:rPr>
          <w:rFonts w:eastAsia="Microsoft YaHei" w:hint="eastAsia"/>
        </w:rPr>
        <w:t>.</w:t>
      </w:r>
    </w:p>
    <w:p w14:paraId="0C4059D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14:paraId="1BC2C63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</w:t>
      </w:r>
      <w:commentRangeStart w:id="408"/>
      <w:commentRangeStart w:id="409"/>
      <w:r>
        <w:rPr>
          <w:rFonts w:eastAsia="Microsoft YaHei" w:hint="eastAsia"/>
        </w:rPr>
        <w:t>.</w:t>
      </w:r>
      <w:commentRangeEnd w:id="408"/>
      <w:r w:rsidR="000C5B67">
        <w:rPr>
          <w:rStyle w:val="CommentReference"/>
          <w:smallCaps w:val="0"/>
          <w:color w:val="auto"/>
        </w:rPr>
        <w:commentReference w:id="408"/>
      </w:r>
      <w:commentRangeEnd w:id="409"/>
      <w:r w:rsidR="00A13435">
        <w:rPr>
          <w:rStyle w:val="CommentReference"/>
          <w:smallCaps w:val="0"/>
          <w:color w:val="auto"/>
        </w:rPr>
        <w:commentReference w:id="409"/>
      </w:r>
      <w:r>
        <w:rPr>
          <w:rFonts w:eastAsia="Microsoft YaHei" w:hint="eastAsia"/>
        </w:rPr>
        <w:t>rs</w:t>
      </w:r>
    </w:p>
    <w:p w14:paraId="1A3B58FE" w14:textId="77777777" w:rsidR="00084A24" w:rsidRPr="00895C67" w:rsidRDefault="00B052DF">
      <w:pPr>
        <w:pStyle w:val="CodeAWingding"/>
        <w:pPrChange w:id="410" w:author="Carol Nichols" w:date="2017-10-05T16:43:00Z">
          <w:pPr>
            <w:pStyle w:val="CodeA"/>
          </w:pPr>
        </w:pPrChange>
      </w:pPr>
      <w:r w:rsidRPr="00895C67">
        <w:rPr>
          <w:rFonts w:hint="eastAsia"/>
        </w:rPr>
        <w:t>fn generate_workout(intensity: i32, random_number: i32) {</w:t>
      </w:r>
    </w:p>
    <w:p w14:paraId="71D1CB68" w14:textId="5AAB11A8" w:rsidR="00084A24" w:rsidRPr="00895C67" w:rsidRDefault="00FD61BA" w:rsidP="00895C67">
      <w:pPr>
        <w:pStyle w:val="CodeB"/>
      </w:pPr>
      <w:ins w:id="411" w:author="Carol Nichols" w:date="2017-10-05T18:55:00Z">
        <w:r w:rsidRPr="00B94BF3">
          <w:rPr>
            <w:rStyle w:val="Wingdings"/>
          </w:rPr>
          <w:t></w:t>
        </w:r>
      </w:ins>
      <w:r w:rsidR="00B052DF" w:rsidRPr="00895C67">
        <w:rPr>
          <w:rFonts w:hint="eastAsia"/>
        </w:rPr>
        <w:t xml:space="preserve">    let mut expensive_result = Cacher::new(|num| {</w:t>
      </w:r>
    </w:p>
    <w:p w14:paraId="18754B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66DA2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5A84409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1EAF147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14:paraId="3DB0B567" w14:textId="77777777" w:rsidR="00084A24" w:rsidRPr="00895C67" w:rsidRDefault="00084A24" w:rsidP="00895C67">
      <w:pPr>
        <w:pStyle w:val="CodeB"/>
      </w:pPr>
    </w:p>
    <w:p w14:paraId="3F2C15A5" w14:textId="77777777" w:rsidR="00084A24" w:rsidRPr="00895C67" w:rsidRDefault="00B052DF">
      <w:pPr>
        <w:pStyle w:val="CodeBWingding"/>
        <w:pPrChange w:id="412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if intensity &lt; 25 {</w:t>
      </w:r>
    </w:p>
    <w:p w14:paraId="194743FE" w14:textId="77777777" w:rsidR="00084A24" w:rsidRPr="00895C67" w:rsidRDefault="00B052DF">
      <w:pPr>
        <w:pStyle w:val="CodeBWingding"/>
        <w:pPrChange w:id="413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5E083413" w14:textId="77777777" w:rsidR="00084A24" w:rsidRPr="00895C67" w:rsidRDefault="00B052DF">
      <w:pPr>
        <w:pStyle w:val="CodeBWingding"/>
        <w:pPrChange w:id="414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7BC29DB5" w14:textId="65E0FC58" w:rsidR="00084A24" w:rsidRPr="00895C67" w:rsidRDefault="00FD61BA" w:rsidP="00895C67">
      <w:pPr>
        <w:pStyle w:val="CodeB"/>
      </w:pPr>
      <w:ins w:id="415" w:author="Carol Nichols" w:date="2017-10-05T18:56:00Z">
        <w:r w:rsidRPr="00B94BF3">
          <w:rPr>
            <w:rStyle w:val="Wingdings"/>
          </w:rPr>
          <w:t></w:t>
        </w:r>
      </w:ins>
      <w:r w:rsidR="00B052DF" w:rsidRPr="00895C67">
        <w:rPr>
          <w:rFonts w:hint="eastAsia"/>
        </w:rPr>
        <w:t xml:space="preserve">            expensive_result.value(intensity)</w:t>
      </w:r>
    </w:p>
    <w:p w14:paraId="74291CAA" w14:textId="77777777" w:rsidR="00084A24" w:rsidRPr="00895C67" w:rsidRDefault="00B052DF">
      <w:pPr>
        <w:pStyle w:val="CodeBWingding"/>
        <w:pPrChange w:id="416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683DA5F5" w14:textId="77777777" w:rsidR="00084A24" w:rsidRPr="00895C67" w:rsidRDefault="00B052DF">
      <w:pPr>
        <w:pStyle w:val="CodeBWingding"/>
        <w:pPrChange w:id="417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2014A01E" w14:textId="77777777" w:rsidR="00084A24" w:rsidRPr="00895C67" w:rsidRDefault="00B052DF">
      <w:pPr>
        <w:pStyle w:val="CodeBWingding"/>
        <w:pPrChange w:id="418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524F58E4" w14:textId="4DD9610B" w:rsidR="00084A24" w:rsidRPr="00895C67" w:rsidRDefault="00FD61BA" w:rsidP="00895C67">
      <w:pPr>
        <w:pStyle w:val="CodeB"/>
      </w:pPr>
      <w:ins w:id="419" w:author="Carol Nichols" w:date="2017-10-05T18:57:00Z">
        <w:r w:rsidRPr="00FD61BA">
          <w:rPr>
            <w:rStyle w:val="Wingdings"/>
            <w:rPrChange w:id="420" w:author="Carol Nichols" w:date="2017-10-05T18:57:00Z">
              <w:rPr/>
            </w:rPrChange>
          </w:rPr>
          <w:t></w:t>
        </w:r>
      </w:ins>
      <w:r w:rsidR="00B052DF" w:rsidRPr="00895C67">
        <w:rPr>
          <w:rFonts w:hint="eastAsia"/>
        </w:rPr>
        <w:t xml:space="preserve">            expensive_result.value(intensity)</w:t>
      </w:r>
    </w:p>
    <w:p w14:paraId="4912134C" w14:textId="77777777" w:rsidR="00084A24" w:rsidRPr="00895C67" w:rsidRDefault="00B052DF">
      <w:pPr>
        <w:pStyle w:val="CodeBWingding"/>
        <w:pPrChange w:id="421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    );</w:t>
      </w:r>
    </w:p>
    <w:p w14:paraId="557B16BC" w14:textId="77777777" w:rsidR="00084A24" w:rsidRPr="00895C67" w:rsidRDefault="00B052DF">
      <w:pPr>
        <w:pStyle w:val="CodeBWingding"/>
        <w:pPrChange w:id="422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6E24191D" w14:textId="77777777" w:rsidR="00084A24" w:rsidRPr="00895C67" w:rsidRDefault="00B052DF">
      <w:pPr>
        <w:pStyle w:val="CodeBWingding"/>
        <w:pPrChange w:id="423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79E4602C" w14:textId="77777777" w:rsidR="00084A24" w:rsidRPr="00895C67" w:rsidRDefault="00B052DF">
      <w:pPr>
        <w:pStyle w:val="CodeBWingding"/>
        <w:pPrChange w:id="424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94A74E4" w14:textId="77777777" w:rsidR="00084A24" w:rsidRPr="00895C67" w:rsidRDefault="00B052DF">
      <w:pPr>
        <w:pStyle w:val="CodeBWingding"/>
        <w:pPrChange w:id="425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487320E0" w14:textId="77777777" w:rsidR="00084A24" w:rsidRPr="00895C67" w:rsidRDefault="00B052DF">
      <w:pPr>
        <w:pStyle w:val="CodeBWingding"/>
        <w:pPrChange w:id="426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03C1073F" w14:textId="77777777" w:rsidR="00084A24" w:rsidRPr="00895C67" w:rsidRDefault="00B052DF">
      <w:pPr>
        <w:pStyle w:val="CodeBWingding"/>
        <w:pPrChange w:id="427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1F3FB582" w14:textId="14191273" w:rsidR="00084A24" w:rsidRPr="00895C67" w:rsidRDefault="00FD61BA" w:rsidP="00895C67">
      <w:pPr>
        <w:pStyle w:val="CodeB"/>
      </w:pPr>
      <w:ins w:id="428" w:author="Carol Nichols" w:date="2017-10-05T18:57:00Z">
        <w:r w:rsidRPr="00FD61BA">
          <w:rPr>
            <w:rStyle w:val="Wingdings"/>
            <w:rPrChange w:id="429" w:author="Carol Nichols" w:date="2017-10-05T18:57:00Z">
              <w:rPr/>
            </w:rPrChange>
          </w:rPr>
          <w:t></w:t>
        </w:r>
      </w:ins>
      <w:r w:rsidR="00B052DF" w:rsidRPr="00895C67">
        <w:rPr>
          <w:rFonts w:hint="eastAsia"/>
        </w:rPr>
        <w:t xml:space="preserve">                expensive_result.value(intensity)</w:t>
      </w:r>
    </w:p>
    <w:p w14:paraId="6A2309DA" w14:textId="686DA08B" w:rsidR="00084A24" w:rsidRPr="00895C67" w:rsidRDefault="00B052DF">
      <w:pPr>
        <w:pStyle w:val="CodeBWingding"/>
        <w:pPrChange w:id="430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431" w:author="Carol Nichols" w:date="2017-10-05T16:44:00Z">
        <w:r w:rsidR="001E53D5">
          <w:t>;</w:t>
        </w:r>
      </w:ins>
    </w:p>
    <w:p w14:paraId="5D3DD0ED" w14:textId="77777777" w:rsidR="00084A24" w:rsidRPr="00895C67" w:rsidRDefault="00B052DF">
      <w:pPr>
        <w:pStyle w:val="CodeBWingding"/>
        <w:pPrChange w:id="432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2785010C" w14:textId="77777777" w:rsidR="00084A24" w:rsidRPr="00895C67" w:rsidRDefault="00B052DF">
      <w:pPr>
        <w:pStyle w:val="CodeBWingding"/>
        <w:pPrChange w:id="433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3485E0E2" w14:textId="77777777" w:rsidR="00084A24" w:rsidRPr="00895C67" w:rsidRDefault="00B052DF">
      <w:pPr>
        <w:pStyle w:val="CodeCWingding"/>
        <w:pPrChange w:id="434" w:author="Carol Nichols" w:date="2017-10-05T16:44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0F11086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14:paraId="4A583C61" w14:textId="276CCD9F" w:rsidR="000C5B67" w:rsidRDefault="00B052DF" w:rsidP="007233FF">
      <w:pPr>
        <w:pStyle w:val="Body"/>
        <w:rPr>
          <w:ins w:id="435" w:author="Liz Chadwick" w:date="2017-09-21T13:43:00Z"/>
          <w:rFonts w:eastAsia="Microsoft YaHei"/>
        </w:rPr>
      </w:pPr>
      <w:r>
        <w:rPr>
          <w:rFonts w:eastAsia="Microsoft YaHei" w:hint="eastAsia"/>
        </w:rPr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</w:t>
      </w:r>
      <w:ins w:id="436" w:author="Carol Nichols" w:date="2017-10-05T18:56:00Z">
        <w:r w:rsidR="00FD61BA">
          <w:rPr>
            <w:rFonts w:eastAsia="Microsoft YaHei"/>
          </w:rPr>
          <w:t xml:space="preserve"> </w:t>
        </w:r>
        <w:r w:rsidR="00FD61BA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>. Then, in each place we want the result</w:t>
      </w:r>
      <w:ins w:id="437" w:author="Carol Nichols" w:date="2017-10-05T18:56:00Z">
        <w:r w:rsidR="00FD61BA">
          <w:rPr>
            <w:rFonts w:eastAsia="Microsoft YaHei"/>
          </w:rPr>
          <w:t xml:space="preserve"> </w:t>
        </w:r>
        <w:r w:rsidR="00FD61BA" w:rsidRPr="00B94BF3">
          <w:rPr>
            <w:rStyle w:val="Wingdings"/>
          </w:rPr>
          <w:t></w:t>
        </w:r>
      </w:ins>
      <w:ins w:id="438" w:author="Carol Nichols" w:date="2017-10-05T18:57:00Z">
        <w:r w:rsidR="00FD61BA">
          <w:rPr>
            <w:rStyle w:val="Wingdings"/>
          </w:rPr>
          <w:t></w:t>
        </w:r>
        <w:r w:rsidR="00FD61BA">
          <w:rPr>
            <w:rStyle w:val="Wingdings"/>
          </w:rPr>
          <w:t></w:t>
        </w:r>
      </w:ins>
      <w:r w:rsidRPr="007233FF">
        <w:rPr>
          <w:rFonts w:eastAsia="Microsoft YaHei" w:hint="eastAsia"/>
        </w:rPr>
        <w:t>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14:paraId="4A5DA063" w14:textId="4EC798DF" w:rsidR="000C5B67" w:rsidRDefault="00B052DF" w:rsidP="000C5B67">
      <w:pPr>
        <w:pStyle w:val="Body"/>
        <w:rPr>
          <w:ins w:id="439" w:author="Liz Chadwick" w:date="2017-09-21T13:46:00Z"/>
          <w:rFonts w:eastAsia="Microsoft YaHei"/>
        </w:rPr>
      </w:pPr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</w:t>
      </w:r>
      <w:ins w:id="440" w:author="Carol Nichols" w:date="2017-10-05T18:08:00Z">
        <w:r w:rsidR="009B2A07">
          <w:rPr>
            <w:rFonts w:eastAsia="Microsoft YaHei"/>
          </w:rPr>
          <w:t>.</w:t>
        </w:r>
      </w:ins>
      <w:del w:id="441" w:author="Carol Nichols" w:date="2017-10-05T18:08:00Z">
        <w:r w:rsidRPr="007233FF" w:rsidDel="009B2A07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</w:t>
      </w:r>
      <w:del w:id="442" w:author="Carol Nichols" w:date="2017-10-05T18:08:00Z">
        <w:r w:rsidRPr="007233FF" w:rsidDel="009B2A07">
          <w:rPr>
            <w:rFonts w:eastAsia="Microsoft YaHei" w:hint="eastAsia"/>
          </w:rPr>
          <w:delText>and c</w:delText>
        </w:r>
      </w:del>
      <w:ins w:id="443" w:author="Carol Nichols" w:date="2017-10-05T18:08:00Z">
        <w:r w:rsidR="009B2A07">
          <w:rPr>
            <w:rFonts w:eastAsia="Microsoft YaHei"/>
          </w:rPr>
          <w:t>C</w:t>
        </w:r>
      </w:ins>
      <w:r w:rsidRPr="007233FF">
        <w:rPr>
          <w:rFonts w:eastAsia="Microsoft YaHei" w:hint="eastAsia"/>
        </w:rPr>
        <w:t>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ins w:id="444" w:author="Liz Chadwick" w:date="2017-09-21T13:44:00Z">
        <w:del w:id="445" w:author="Carol Nichols" w:date="2017-10-05T18:08:00Z">
          <w:r w:rsidR="000C5B67" w:rsidDel="009B2A07">
            <w:rPr>
              <w:rFonts w:eastAsia="Microsoft YaHei"/>
            </w:rPr>
            <w:delText>. Then</w:delText>
          </w:r>
        </w:del>
      </w:ins>
      <w:ins w:id="446" w:author="Carol Nichols" w:date="2017-10-05T18:08:00Z">
        <w:r w:rsidR="009B2A07">
          <w:rPr>
            <w:rFonts w:eastAsia="Microsoft YaHei"/>
          </w:rPr>
          <w:t xml:space="preserve"> to</w:t>
        </w:r>
      </w:ins>
      <w:r w:rsidRPr="007233FF">
        <w:rPr>
          <w:rFonts w:eastAsia="Microsoft YaHei" w:hint="eastAsia"/>
        </w:rPr>
        <w:t xml:space="preserve"> </w:t>
      </w:r>
      <w:del w:id="447" w:author="Liz Chadwick" w:date="2017-09-21T13:44:00Z">
        <w:r w:rsidRPr="007233FF" w:rsidDel="000C5B67">
          <w:rPr>
            <w:rFonts w:eastAsia="Microsoft YaHei" w:hint="eastAsia"/>
          </w:rPr>
          <w:delText>to</w:delText>
        </w:r>
      </w:del>
      <w:del w:id="448" w:author="Carol Nichols" w:date="2017-10-05T15:34:00Z">
        <w:r w:rsidR="007233FF" w:rsidRPr="007233FF" w:rsidDel="007E3E2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verify that in all of 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</w:t>
      </w:r>
      <w:del w:id="449" w:author="Liz Chadwick" w:date="2017-09-21T13:44:00Z">
        <w:r w:rsidDel="000C5B67">
          <w:rPr>
            <w:rFonts w:eastAsia="Microsoft YaHei" w:hint="eastAsia"/>
          </w:rPr>
          <w:delText xml:space="preserve">printed by the closure </w:delText>
        </w:r>
      </w:del>
      <w:r>
        <w:rPr>
          <w:rFonts w:eastAsia="Microsoft YaHei" w:hint="eastAsia"/>
        </w:rPr>
        <w:t>only shows up 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expensive calculation more than we need to, so that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14:paraId="5FE585BF" w14:textId="32610914" w:rsidR="000C5B67" w:rsidRDefault="008973F5" w:rsidP="000C5B67">
      <w:pPr>
        <w:pStyle w:val="HeadB"/>
        <w:rPr>
          <w:ins w:id="450" w:author="Liz Chadwick" w:date="2017-09-21T13:46:00Z"/>
          <w:rFonts w:eastAsia="Microsoft YaHei"/>
        </w:rPr>
      </w:pPr>
      <w:ins w:id="451" w:author="Liz Chadwick" w:date="2017-09-21T13:50:00Z">
        <w:r>
          <w:rPr>
            <w:rFonts w:eastAsia="Microsoft YaHei"/>
          </w:rPr>
          <w:t xml:space="preserve">Limitations of </w:t>
        </w:r>
      </w:ins>
      <w:ins w:id="452" w:author="Carol Nichols" w:date="2017-10-05T15:36:00Z">
        <w:r w:rsidR="00237CA3">
          <w:rPr>
            <w:rFonts w:eastAsia="Microsoft YaHei"/>
          </w:rPr>
          <w:t xml:space="preserve">the </w:t>
        </w:r>
      </w:ins>
      <w:ins w:id="453" w:author="Liz Chadwick" w:date="2017-09-21T13:50:00Z">
        <w:del w:id="454" w:author="Carol Nichols" w:date="2017-10-05T15:36:00Z">
          <w:r w:rsidRPr="00237CA3" w:rsidDel="00237CA3">
            <w:rPr>
              <w:rStyle w:val="Literal"/>
              <w:rFonts w:eastAsia="Microsoft YaHei"/>
              <w:rPrChange w:id="455" w:author="Carol Nichols" w:date="2017-10-05T15:36:00Z">
                <w:rPr>
                  <w:rFonts w:eastAsia="Microsoft YaHei"/>
                </w:rPr>
              </w:rPrChange>
            </w:rPr>
            <w:delText xml:space="preserve">Caching </w:delText>
          </w:r>
        </w:del>
      </w:ins>
      <w:ins w:id="456" w:author="Liz Chadwick" w:date="2017-09-21T13:53:00Z">
        <w:del w:id="457" w:author="Carol Nichols" w:date="2017-10-05T15:35:00Z">
          <w:r w:rsidRPr="00237CA3" w:rsidDel="009B5EC1">
            <w:rPr>
              <w:rStyle w:val="Literal"/>
              <w:rFonts w:eastAsia="Microsoft YaHei"/>
              <w:rPrChange w:id="458" w:author="Carol Nichols" w:date="2017-10-05T15:36:00Z">
                <w:rPr>
                  <w:rFonts w:eastAsia="Microsoft YaHei"/>
                </w:rPr>
              </w:rPrChange>
            </w:rPr>
            <w:delText>Types</w:delText>
          </w:r>
        </w:del>
        <w:del w:id="459" w:author="Carol Nichols" w:date="2017-10-05T15:36:00Z">
          <w:r w:rsidRPr="00237CA3" w:rsidDel="00237CA3">
            <w:rPr>
              <w:rStyle w:val="Literal"/>
              <w:rFonts w:eastAsia="Microsoft YaHei"/>
              <w:rPrChange w:id="460" w:author="Carol Nichols" w:date="2017-10-05T15:36:00Z">
                <w:rPr>
                  <w:rFonts w:eastAsia="Microsoft YaHei"/>
                </w:rPr>
              </w:rPrChange>
            </w:rPr>
            <w:delText xml:space="preserve"> </w:delText>
          </w:r>
        </w:del>
      </w:ins>
      <w:ins w:id="461" w:author="Liz Chadwick" w:date="2017-09-21T13:50:00Z">
        <w:del w:id="462" w:author="Carol Nichols" w:date="2017-10-05T15:36:00Z">
          <w:r w:rsidRPr="00237CA3" w:rsidDel="00237CA3">
            <w:rPr>
              <w:rStyle w:val="Literal"/>
              <w:rFonts w:eastAsia="Microsoft YaHei"/>
              <w:rPrChange w:id="463" w:author="Carol Nichols" w:date="2017-10-05T15:36:00Z">
                <w:rPr>
                  <w:rFonts w:eastAsia="Microsoft YaHei"/>
                </w:rPr>
              </w:rPrChange>
            </w:rPr>
            <w:delText xml:space="preserve">with </w:delText>
          </w:r>
          <w:commentRangeStart w:id="464"/>
          <w:r w:rsidRPr="00237CA3" w:rsidDel="00237CA3">
            <w:rPr>
              <w:rStyle w:val="Literal"/>
              <w:rFonts w:eastAsia="Microsoft YaHei"/>
              <w:rPrChange w:id="465" w:author="Carol Nichols" w:date="2017-10-05T15:36:00Z">
                <w:rPr>
                  <w:rFonts w:eastAsia="Microsoft YaHei"/>
                </w:rPr>
              </w:rPrChange>
            </w:rPr>
            <w:delText>Closures</w:delText>
          </w:r>
          <w:commentRangeEnd w:id="464"/>
          <w:r w:rsidRPr="00237CA3" w:rsidDel="00237CA3">
            <w:rPr>
              <w:rStyle w:val="Literal"/>
              <w:rPrChange w:id="466" w:author="Carol Nichols" w:date="2017-10-05T15:36:00Z">
                <w:rPr>
                  <w:rStyle w:val="CommentReference"/>
                  <w:rFonts w:ascii="Times New Roman" w:hAnsi="Times New Roman"/>
                  <w:b w:val="0"/>
                  <w:i w:val="0"/>
                </w:rPr>
              </w:rPrChange>
            </w:rPr>
            <w:commentReference w:id="464"/>
          </w:r>
        </w:del>
      </w:ins>
      <w:proofErr w:type="spellStart"/>
      <w:ins w:id="467" w:author="Carol Nichols" w:date="2017-10-05T15:36:00Z">
        <w:r w:rsidR="00237CA3" w:rsidRPr="00237CA3">
          <w:rPr>
            <w:rStyle w:val="Literal"/>
            <w:rFonts w:eastAsia="Microsoft YaHei"/>
            <w:rPrChange w:id="468" w:author="Carol Nichols" w:date="2017-10-05T15:36:00Z">
              <w:rPr>
                <w:rFonts w:eastAsia="Microsoft YaHei"/>
              </w:rPr>
            </w:rPrChange>
          </w:rPr>
          <w:t>Cacher</w:t>
        </w:r>
        <w:proofErr w:type="spellEnd"/>
        <w:r w:rsidR="00237CA3">
          <w:rPr>
            <w:rFonts w:eastAsia="Microsoft YaHei"/>
          </w:rPr>
          <w:t xml:space="preserve"> Implementation</w:t>
        </w:r>
      </w:ins>
    </w:p>
    <w:p w14:paraId="2FCCA6BB" w14:textId="04DEDECB" w:rsidR="00084A24" w:rsidRDefault="00B052DF">
      <w:pPr>
        <w:pStyle w:val="BodyFirst"/>
        <w:rPr>
          <w:rFonts w:eastAsia="Microsoft YaHei"/>
        </w:rPr>
        <w:pPrChange w:id="469" w:author="Liz Chadwick" w:date="2017-09-21T13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Caching values is a </w:t>
      </w:r>
      <w:del w:id="470" w:author="Liz Chadwick" w:date="2017-09-21T13:45:00Z">
        <w:r w:rsidRPr="007233FF" w:rsidDel="000C5B67">
          <w:rPr>
            <w:rFonts w:eastAsia="Microsoft YaHei" w:hint="eastAsia"/>
          </w:rPr>
          <w:delText xml:space="preserve">more </w:delText>
        </w:r>
      </w:del>
      <w:r w:rsidRPr="007233FF">
        <w:rPr>
          <w:rFonts w:eastAsia="Microsoft YaHei" w:hint="eastAsia"/>
        </w:rPr>
        <w:t>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del w:id="471" w:author="Liz Chadwick" w:date="2017-09-21T13:45:00Z">
        <w:r w:rsidRPr="007233FF" w:rsidDel="000C5B67">
          <w:rPr>
            <w:rFonts w:eastAsia="Microsoft YaHei" w:hint="eastAsia"/>
          </w:rPr>
          <w:delText xml:space="preserve">other </w:delText>
        </w:r>
      </w:del>
      <w:ins w:id="472" w:author="Liz Chadwick" w:date="2017-09-21T13:45:00Z">
        <w:r w:rsidR="000C5B67">
          <w:rPr>
            <w:rFonts w:eastAsia="Microsoft YaHei"/>
          </w:rPr>
          <w:t xml:space="preserve">different </w:t>
        </w:r>
      </w:ins>
      <w:r w:rsidRPr="007233FF">
        <w:rPr>
          <w:rFonts w:eastAsia="Microsoft YaHei" w:hint="eastAsia"/>
        </w:rPr>
        <w:t>closures</w:t>
      </w:r>
      <w:del w:id="473" w:author="Liz Chadwick" w:date="2017-09-21T13:45:00Z">
        <w:r w:rsidRPr="007233FF" w:rsidDel="000C5B67">
          <w:rPr>
            <w:rFonts w:eastAsia="Microsoft YaHei" w:hint="eastAsia"/>
          </w:rPr>
          <w:delText xml:space="preserve"> as</w:delText>
        </w:r>
        <w:r w:rsidR="007233FF" w:rsidRPr="007233FF" w:rsidDel="000C5B67">
          <w:rPr>
            <w:rFonts w:eastAsia="Microsoft YaHei" w:hint="eastAsia"/>
          </w:rPr>
          <w:delText xml:space="preserve"> </w:delText>
        </w:r>
        <w:r w:rsidRPr="007233FF" w:rsidDel="000C5B67">
          <w:rPr>
            <w:rFonts w:eastAsia="Microsoft YaHei" w:hint="eastAsia"/>
          </w:rPr>
          <w:delText>well</w:delText>
        </w:r>
      </w:del>
      <w:r w:rsidRPr="007233FF">
        <w:rPr>
          <w:rFonts w:eastAsia="Microsoft YaHei" w:hint="eastAsia"/>
        </w:rPr>
        <w:t>. However, there are a few problems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14:paraId="592521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first problem is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will fail:</w:t>
      </w:r>
    </w:p>
    <w:p w14:paraId="007CAC1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14:paraId="49E2017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14:paraId="7E5FC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14:paraId="3C8DBB8F" w14:textId="77777777" w:rsidR="00084A24" w:rsidRPr="00895C67" w:rsidRDefault="00084A24" w:rsidP="00895C67">
      <w:pPr>
        <w:pStyle w:val="CodeB"/>
      </w:pPr>
    </w:p>
    <w:p w14:paraId="246127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let v1 = c.value(1);</w:t>
      </w:r>
    </w:p>
    <w:p w14:paraId="3E29CFF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14:paraId="651BAA37" w14:textId="77777777" w:rsidR="00084A24" w:rsidRPr="00895C67" w:rsidRDefault="00084A24" w:rsidP="00895C67">
      <w:pPr>
        <w:pStyle w:val="CodeB"/>
      </w:pPr>
    </w:p>
    <w:p w14:paraId="715DF35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assert_eq!(v2, 2);</w:t>
      </w:r>
    </w:p>
    <w:p w14:paraId="3C4E52D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3CDA98D" w14:textId="5D7A673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del w:id="474" w:author="Liz Chadwick" w:date="2017-09-21T13:49:00Z">
        <w:r w:rsidDel="008973F5">
          <w:rPr>
            <w:rFonts w:eastAsia="Microsoft YaHei" w:hint="eastAsia"/>
          </w:rPr>
          <w:delText xml:space="preserve">returns </w:delText>
        </w:r>
      </w:del>
      <w:ins w:id="475" w:author="Liz Chadwick" w:date="2017-09-21T13:49:00Z">
        <w:r w:rsidR="008973F5">
          <w:rPr>
            <w:rFonts w:eastAsia="Microsoft YaHei"/>
          </w:rPr>
          <w:t xml:space="preserve">should return </w:t>
        </w:r>
      </w:ins>
      <w:r>
        <w:rPr>
          <w:rFonts w:eastAsia="Microsoft YaHei" w:hint="eastAsia"/>
        </w:rPr>
        <w:t>2.</w:t>
      </w:r>
    </w:p>
    <w:p w14:paraId="23EE41B8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Run this 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from Listing 13-9 and Listing 13-10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with this message:</w:t>
      </w:r>
    </w:p>
    <w:p w14:paraId="065BEBD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thread 'call_with_different_arg_values' panicked at 'assertion failed:</w:t>
      </w:r>
    </w:p>
    <w:p w14:paraId="0F7443B9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`(left == right)` (left: `1`, right: `2`)', src/main.rs</w:t>
      </w:r>
    </w:p>
    <w:p w14:paraId="7A56B9C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r w:rsidRPr="007233FF">
        <w:rPr>
          <w:rStyle w:val="Literal"/>
          <w:rFonts w:hint="eastAsia"/>
        </w:rPr>
        <w:t>Some(1)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>. After that,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14:paraId="6C227351" w14:textId="23D1E00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ins w:id="476" w:author="Liz Chadwick" w:date="2017-09-21T13:52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14:paraId="00AECADD" w14:textId="0CD8D6B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Another </w:t>
      </w:r>
      <w:ins w:id="477" w:author="Liz Chadwick" w:date="2017-09-21T13:52:00Z">
        <w:del w:id="478" w:author="Carol Nichols" w:date="2017-10-05T15:37:00Z">
          <w:r w:rsidR="008973F5" w:rsidDel="00BA78B2">
            <w:rPr>
              <w:rFonts w:eastAsia="Microsoft YaHei"/>
            </w:rPr>
            <w:delText xml:space="preserve">restrictive </w:delText>
          </w:r>
        </w:del>
      </w:ins>
      <w:r>
        <w:rPr>
          <w:rFonts w:eastAsia="Microsoft YaHei" w:hint="eastAsia"/>
        </w:rPr>
        <w:t xml:space="preserve">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479" w:author="Liz Chadwick" w:date="2017-09-21T13:52:00Z">
        <w:r w:rsidRPr="007233FF" w:rsidDel="008973F5">
          <w:rPr>
            <w:rFonts w:eastAsia="Microsoft YaHei" w:hint="eastAsia"/>
          </w:rPr>
          <w:delText>that restricts its use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is that it only accepts closures that take one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. We might want </w:t>
      </w:r>
      <w:del w:id="480" w:author="Liz Chadwick" w:date="2017-09-21T13:52:00Z">
        <w:r w:rsidRPr="007233FF" w:rsidDel="008973F5">
          <w:rPr>
            <w:rFonts w:eastAsia="Microsoft YaHei" w:hint="eastAsia"/>
          </w:rPr>
          <w:delText xml:space="preserve">to be able </w:delText>
        </w:r>
      </w:del>
      <w:r w:rsidRPr="007233FF">
        <w:rPr>
          <w:rFonts w:eastAsia="Microsoft YaHei" w:hint="eastAsia"/>
        </w:rPr>
        <w:t>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</w:t>
      </w:r>
      <w:del w:id="481" w:author="Liz Chadwick" w:date="2017-09-21T13:52:00Z">
        <w:r w:rsidRPr="007233FF" w:rsidDel="008973F5">
          <w:rPr>
            <w:rFonts w:eastAsia="Microsoft YaHei" w:hint="eastAsia"/>
          </w:rPr>
          <w:delText xml:space="preserve">as an argument </w:delText>
        </w:r>
      </w:del>
      <w:r w:rsidRPr="007233FF">
        <w:rPr>
          <w:rFonts w:eastAsia="Microsoft YaHei" w:hint="eastAsia"/>
        </w:rPr>
        <w:t xml:space="preserve">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ins w:id="482" w:author="Liz Chadwick" w:date="2017-10-04T13:23:00Z">
        <w:r w:rsidR="00BB2DAB">
          <w:rPr>
            <w:rFonts w:eastAsia="Microsoft YaHei"/>
          </w:rPr>
          <w:t>o fix this issue, t</w:t>
        </w:r>
      </w:ins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4CA92B12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83" w:name="closures-can-capture-their-environment"/>
      <w:bookmarkEnd w:id="483"/>
      <w:r>
        <w:rPr>
          <w:rFonts w:eastAsia="Microsoft YaHei" w:hint="eastAsia"/>
        </w:rPr>
        <w:t>Closures Can Capture Their Environment</w:t>
      </w:r>
    </w:p>
    <w:p w14:paraId="10E62085" w14:textId="5505317A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Closures have an additional ability </w:t>
      </w:r>
      <w:del w:id="484" w:author="Liz Chadwick" w:date="2017-09-21T13:54:00Z">
        <w:r w:rsidDel="008973F5">
          <w:rPr>
            <w:rFonts w:eastAsia="Microsoft YaHei" w:hint="eastAsia"/>
          </w:rPr>
          <w:delText xml:space="preserve">we can use </w:delText>
        </w:r>
      </w:del>
      <w:r>
        <w:rPr>
          <w:rFonts w:eastAsia="Microsoft YaHei" w:hint="eastAsia"/>
        </w:rPr>
        <w:t>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have, however: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14:paraId="677A3820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14:paraId="56C80B1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 src/main.rs</w:t>
      </w:r>
    </w:p>
    <w:p w14:paraId="535EB85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3D3B2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1B702BD5" w14:textId="77777777" w:rsidR="00084A24" w:rsidRPr="00895C67" w:rsidRDefault="00084A24" w:rsidP="00895C67">
      <w:pPr>
        <w:pStyle w:val="CodeB"/>
      </w:pPr>
    </w:p>
    <w:p w14:paraId="394E3B2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|z| z == x;</w:t>
      </w:r>
    </w:p>
    <w:p w14:paraId="094050E4" w14:textId="77777777" w:rsidR="00084A24" w:rsidRPr="00895C67" w:rsidRDefault="00084A24" w:rsidP="00895C67">
      <w:pPr>
        <w:pStyle w:val="CodeB"/>
      </w:pPr>
    </w:p>
    <w:p w14:paraId="036BE8C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5DCD4194" w14:textId="77777777" w:rsidR="00084A24" w:rsidRPr="00895C67" w:rsidRDefault="00084A24" w:rsidP="00895C67">
      <w:pPr>
        <w:pStyle w:val="CodeB"/>
      </w:pPr>
    </w:p>
    <w:p w14:paraId="2659A2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57B0A41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E94FD13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commentRangeStart w:id="485"/>
      <w:r>
        <w:rPr>
          <w:rFonts w:eastAsia="Microsoft YaHei" w:hint="eastAsia"/>
        </w:rPr>
        <w:t>scope</w:t>
      </w:r>
      <w:commentRangeEnd w:id="485"/>
      <w:r w:rsidR="008973F5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485"/>
      </w:r>
    </w:p>
    <w:p w14:paraId="24BD842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14:paraId="1583227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 the same with functions;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what happens if we try:</w:t>
      </w:r>
    </w:p>
    <w:p w14:paraId="62CCCF7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6410670" w14:textId="77777777" w:rsidR="00084A24" w:rsidRPr="00895C67" w:rsidRDefault="00B052DF">
      <w:pPr>
        <w:pStyle w:val="CodeAWingding"/>
        <w:rPr>
          <w:rStyle w:val="HTMLCode"/>
          <w:rFonts w:ascii="Courier" w:hAnsi="Courier" w:cs="Times New Roman"/>
          <w:smallCaps/>
          <w:noProof w:val="0"/>
          <w:color w:val="FF0000"/>
        </w:rPr>
        <w:pPrChange w:id="486" w:author="Carol Nichols" w:date="2017-10-05T16:45:00Z">
          <w:pPr>
            <w:pStyle w:val="CodeA"/>
          </w:pPr>
        </w:pPrChange>
      </w:pPr>
      <w:r w:rsidRPr="00895C67">
        <w:rPr>
          <w:rFonts w:hint="eastAsia"/>
        </w:rPr>
        <w:t>fn main() {</w:t>
      </w:r>
    </w:p>
    <w:p w14:paraId="67A0E594" w14:textId="77777777" w:rsidR="00084A24" w:rsidRPr="00895C67" w:rsidRDefault="00B052DF">
      <w:pPr>
        <w:pStyle w:val="CodeBWingding"/>
        <w:pPrChange w:id="487" w:author="Carol Nichols" w:date="2017-10-05T16:45:00Z">
          <w:pPr>
            <w:pStyle w:val="CodeB"/>
          </w:pPr>
        </w:pPrChange>
      </w:pPr>
      <w:r w:rsidRPr="00895C67">
        <w:rPr>
          <w:rFonts w:hint="eastAsia"/>
        </w:rPr>
        <w:t xml:space="preserve">    let x = 4;</w:t>
      </w:r>
    </w:p>
    <w:p w14:paraId="22945860" w14:textId="77777777" w:rsidR="00084A24" w:rsidRPr="00895C67" w:rsidRDefault="00084A24" w:rsidP="00895C67">
      <w:pPr>
        <w:pStyle w:val="CodeB"/>
      </w:pPr>
    </w:p>
    <w:p w14:paraId="300F2D2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14:paraId="5143CF37" w14:textId="77777777" w:rsidR="00084A24" w:rsidRPr="00895C67" w:rsidRDefault="00084A24" w:rsidP="00895C67">
      <w:pPr>
        <w:pStyle w:val="CodeB"/>
      </w:pPr>
    </w:p>
    <w:p w14:paraId="3171449A" w14:textId="77777777" w:rsidR="00084A24" w:rsidRPr="00895C67" w:rsidRDefault="00B052DF">
      <w:pPr>
        <w:pStyle w:val="CodeBWingding"/>
        <w:pPrChange w:id="488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let y = 4;</w:t>
      </w:r>
    </w:p>
    <w:p w14:paraId="616196B1" w14:textId="77777777" w:rsidR="00084A24" w:rsidRPr="00895C67" w:rsidRDefault="00084A24">
      <w:pPr>
        <w:pStyle w:val="CodeBWingding"/>
        <w:pPrChange w:id="489" w:author="Carol Nichols" w:date="2017-10-05T16:46:00Z">
          <w:pPr>
            <w:pStyle w:val="CodeB"/>
          </w:pPr>
        </w:pPrChange>
      </w:pPr>
    </w:p>
    <w:p w14:paraId="77DF00D4" w14:textId="77777777" w:rsidR="00084A24" w:rsidRPr="00895C67" w:rsidRDefault="00B052DF">
      <w:pPr>
        <w:pStyle w:val="CodeBWingding"/>
        <w:pPrChange w:id="490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assert!(equal_to_x(y));</w:t>
      </w:r>
    </w:p>
    <w:p w14:paraId="412FC0DF" w14:textId="77777777" w:rsidR="00084A24" w:rsidRPr="00895C67" w:rsidRDefault="00B052DF">
      <w:pPr>
        <w:pStyle w:val="CodeCWingding"/>
        <w:pPrChange w:id="491" w:author="Carol Nichols" w:date="2017-10-05T16:46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60070E9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14:paraId="09C7A00F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error[E0434]: can't capture dynamic environment in a fn item; use the || { ... }</w:t>
      </w:r>
    </w:p>
    <w:p w14:paraId="4A5413D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closure form instead</w:t>
      </w:r>
    </w:p>
    <w:p w14:paraId="16895E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</w:t>
      </w:r>
    </w:p>
    <w:p w14:paraId="2EF058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558584A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fn equal_to_x(z: i32) -&gt; bool { z == x }</w:t>
      </w:r>
    </w:p>
    <w:p w14:paraId="7E3F359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|                                          ^</w:t>
      </w:r>
    </w:p>
    <w:p w14:paraId="59F8A9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14:paraId="33837365" w14:textId="140D14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When a closure captures a value from its environment, </w:t>
      </w:r>
      <w:del w:id="492" w:author="Liz Chadwick" w:date="2017-09-21T13:57:00Z">
        <w:r w:rsidDel="008973F5">
          <w:rPr>
            <w:rFonts w:eastAsia="Microsoft YaHei" w:hint="eastAsia"/>
          </w:rPr>
          <w:delText xml:space="preserve">the closure </w:delText>
        </w:r>
      </w:del>
      <w:ins w:id="493" w:author="Liz Chadwick" w:date="2017-09-21T13:57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pay </w:t>
      </w:r>
      <w:del w:id="494" w:author="Liz Chadwick" w:date="2017-09-21T13:57:00Z">
        <w:r w:rsidDel="008973F5">
          <w:rPr>
            <w:rFonts w:eastAsia="Microsoft YaHei" w:hint="eastAsia"/>
          </w:rPr>
          <w:delText xml:space="preserve">for </w:delText>
        </w:r>
      </w:del>
      <w:r>
        <w:rPr>
          <w:rFonts w:eastAsia="Microsoft YaHei" w:hint="eastAsia"/>
        </w:rPr>
        <w:t xml:space="preserve">in </w:t>
      </w:r>
      <w:del w:id="495" w:author="Liz Chadwick" w:date="2017-09-21T13:57:00Z">
        <w:r w:rsidDel="008973F5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>more common case</w:t>
      </w:r>
      <w:ins w:id="496" w:author="Liz Chadwick" w:date="2017-09-21T13:57:00Z">
        <w:r w:rsidR="008973F5">
          <w:rPr>
            <w:rFonts w:eastAsia="Microsoft YaHei"/>
          </w:rPr>
          <w:t>s,</w:t>
        </w:r>
      </w:ins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capture its environment. Because 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</w:p>
    <w:p w14:paraId="54EEB8AA" w14:textId="36B6F65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</w:t>
      </w:r>
      <w:del w:id="497" w:author="Liz Chadwick" w:date="2017-09-21T13:58:00Z">
        <w:r w:rsidRPr="007233FF" w:rsidDel="008973F5">
          <w:rPr>
            <w:rFonts w:eastAsia="Microsoft YaHei" w:hint="eastAsia"/>
          </w:rPr>
          <w:delText>ways of capturing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  <w:r w:rsidRPr="007233FF" w:rsidDel="008973F5">
          <w:rPr>
            <w:rFonts w:eastAsia="Microsoft YaHei" w:hint="eastAsia"/>
          </w:rPr>
          <w:delText xml:space="preserve">values </w:delText>
        </w:r>
      </w:del>
      <w:r w:rsidRPr="007233FF">
        <w:rPr>
          <w:rFonts w:eastAsia="Microsoft YaHei" w:hint="eastAsia"/>
        </w:rPr>
        <w:t xml:space="preserve">are encoded in the three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 as follows:</w:t>
      </w:r>
    </w:p>
    <w:p w14:paraId="652F3CD4" w14:textId="56933202" w:rsidR="00084A24" w:rsidRDefault="00B052DF" w:rsidP="007233FF">
      <w:pPr>
        <w:pStyle w:val="BulletA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ins w:id="498" w:author="Liz Chadwick" w:date="2017-09-21T13:58:00Z">
        <w:r w:rsidR="008973F5">
          <w:rPr>
            <w:rFonts w:eastAsia="Microsoft YaHei"/>
          </w:rPr>
          <w:t xml:space="preserve">, </w:t>
        </w:r>
      </w:ins>
      <w:ins w:id="499" w:author="Liz Chadwick" w:date="2017-09-21T13:59:00Z">
        <w:r w:rsidR="008973F5">
          <w:rPr>
            <w:rFonts w:eastAsia="Microsoft YaHei"/>
          </w:rPr>
          <w:t>known</w:t>
        </w:r>
      </w:ins>
      <w:ins w:id="500" w:author="Liz Chadwick" w:date="2017-09-21T13:58:00Z">
        <w:r w:rsidR="008973F5">
          <w:rPr>
            <w:rFonts w:eastAsia="Microsoft YaHei"/>
          </w:rPr>
          <w:t xml:space="preserve"> </w:t>
        </w:r>
      </w:ins>
      <w:ins w:id="501" w:author="Liz Chadwick" w:date="2017-09-21T13:59:00Z">
        <w:r w:rsidR="008973F5">
          <w:rPr>
            <w:rFonts w:eastAsia="Microsoft YaHei"/>
          </w:rPr>
          <w:t>as</w:t>
        </w:r>
      </w:ins>
      <w:del w:id="502" w:author="Liz Chadwick" w:date="2017-09-21T13:59:00Z">
        <w:r w:rsidDel="008973F5">
          <w:rPr>
            <w:rFonts w:eastAsia="Microsoft YaHei" w:hint="eastAsia"/>
          </w:rPr>
          <w:delText xml:space="preserve"> (the</w:delText>
        </w:r>
        <w:r w:rsidR="007233FF" w:rsidDel="008973F5">
          <w:rPr>
            <w:rFonts w:eastAsia="Microsoft YaHei" w:hint="eastAsia"/>
          </w:rPr>
          <w:delText xml:space="preserve"> </w:delText>
        </w:r>
        <w:r w:rsidDel="008973F5">
          <w:rPr>
            <w:rFonts w:eastAsia="Microsoft YaHei" w:hint="eastAsia"/>
          </w:rPr>
          <w:delText xml:space="preserve">enclosing scope is called </w:delText>
        </w:r>
      </w:del>
      <w:ins w:id="503" w:author="Liz Chadwick" w:date="2017-09-21T13:59:00Z">
        <w:r w:rsidR="008973F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8973F5">
        <w:rPr>
          <w:rStyle w:val="EmphasisItalic"/>
          <w:rFonts w:eastAsia="Microsoft YaHei"/>
          <w:rPrChange w:id="504" w:author="Liz Chadwick" w:date="2017-09-21T13:58:00Z">
            <w:rPr>
              <w:rStyle w:val="Literal"/>
              <w:rFonts w:eastAsia="Microsoft YaHei"/>
            </w:rPr>
          </w:rPrChange>
        </w:rPr>
        <w:t>environment</w:t>
      </w:r>
      <w:del w:id="505" w:author="Liz Chadwick" w:date="2017-09-21T13:59:00Z">
        <w:r w:rsidDel="008973F5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In order to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captured variables, the closure must </w:t>
      </w:r>
      <w:del w:id="506" w:author="Liz Chadwick" w:date="2017-09-21T13:59:00Z">
        <w:r w:rsidDel="008973F5">
          <w:rPr>
            <w:rFonts w:eastAsia="Microsoft YaHei" w:hint="eastAsia"/>
          </w:rPr>
          <w:delText xml:space="preserve">therefore </w:delText>
        </w:r>
      </w:del>
      <w:r>
        <w:rPr>
          <w:rFonts w:eastAsia="Microsoft YaHei" w:hint="eastAsia"/>
        </w:rPr>
        <w:t>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variables and move</w:t>
      </w:r>
      <w:del w:id="507" w:author="Liz Chadwick" w:date="2017-09-21T13:59:00Z">
        <w:r w:rsidDel="008973F5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them into the closure when </w:t>
      </w:r>
      <w:del w:id="508" w:author="Liz Chadwick" w:date="2017-09-21T13:59:00Z">
        <w:r w:rsidDel="008973F5">
          <w:rPr>
            <w:rFonts w:eastAsia="Microsoft YaHei" w:hint="eastAsia"/>
          </w:rPr>
          <w:delText xml:space="preserve">the closure </w:delText>
        </w:r>
      </w:del>
      <w:ins w:id="509" w:author="Liz Chadwick" w:date="2017-09-21T13:59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part of the name is because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14:paraId="603D8082" w14:textId="77777777" w:rsidR="00084A24" w:rsidRDefault="00B052DF" w:rsidP="007233FF">
      <w:pPr>
        <w:pStyle w:val="BulletB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borrows values from the environment immutably.</w:t>
      </w:r>
    </w:p>
    <w:p w14:paraId="3277DFDB" w14:textId="77777777" w:rsidR="00084A24" w:rsidRDefault="00B052DF" w:rsidP="00895C67">
      <w:pPr>
        <w:pStyle w:val="BulletC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since it mutably borrows values.</w:t>
      </w:r>
    </w:p>
    <w:p w14:paraId="3BD3AC3A" w14:textId="2D36CCC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del w:id="510" w:author="Liz Chadwick" w:date="2017-09-21T14:02:00Z">
        <w:r w:rsidRPr="007233FF" w:rsidDel="008973F5">
          <w:rPr>
            <w:rFonts w:eastAsia="Microsoft YaHei" w:hint="eastAsia"/>
          </w:rPr>
          <w:delText xml:space="preserve">how </w:delText>
        </w:r>
      </w:del>
      <w:del w:id="511" w:author="Liz Chadwick" w:date="2017-09-21T14:01:00Z">
        <w:r w:rsidRPr="007233FF" w:rsidDel="008973F5">
          <w:rPr>
            <w:rFonts w:eastAsia="Microsoft YaHei" w:hint="eastAsia"/>
          </w:rPr>
          <w:delText xml:space="preserve">we want </w:delText>
        </w:r>
      </w:del>
      <w:del w:id="512" w:author="Liz Chadwick" w:date="2017-09-21T14:02:00Z">
        <w:r w:rsidRPr="007233FF" w:rsidDel="008973F5">
          <w:rPr>
            <w:rFonts w:eastAsia="Microsoft YaHei" w:hint="eastAsia"/>
          </w:rPr>
          <w:delText>to reference the environment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513" w:author="Liz Chadwick" w:date="2017-09-21T14:02:00Z">
        <w:r w:rsidR="008973F5">
          <w:rPr>
            <w:rFonts w:eastAsia="Microsoft YaHei"/>
          </w:rPr>
          <w:t xml:space="preserve">which to use </w:t>
        </w:r>
      </w:ins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trait) since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14:paraId="64BB6B1D" w14:textId="77777777" w:rsidR="008973F5" w:rsidRDefault="00B052DF" w:rsidP="007233FF">
      <w:pPr>
        <w:pStyle w:val="Body"/>
        <w:rPr>
          <w:ins w:id="514" w:author="Liz Chadwick" w:date="2017-09-21T14:03:00Z"/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mostly useful when passing a closure to a new thread in order to move the data</w:t>
      </w:r>
      <w:r w:rsidR="007233FF" w:rsidRPr="007233FF">
        <w:rPr>
          <w:rFonts w:eastAsia="Microsoft YaHei" w:hint="eastAsia"/>
        </w:rPr>
        <w:t xml:space="preserve"> </w:t>
      </w:r>
      <w:del w:id="515" w:author="Liz Chadwick" w:date="2017-09-21T14:02:00Z">
        <w:r w:rsidRPr="007233FF" w:rsidDel="008973F5">
          <w:rPr>
            <w:rFonts w:eastAsia="Microsoft YaHei" w:hint="eastAsia"/>
          </w:rPr>
          <w:delText xml:space="preserve">to </w:delText>
        </w:r>
      </w:del>
      <w:ins w:id="516" w:author="Liz Chadwick" w:date="2017-09-21T14:02:00Z">
        <w:r w:rsidR="008973F5">
          <w:rPr>
            <w:rFonts w:eastAsia="Microsoft YaHei"/>
          </w:rPr>
          <w:t>so that it</w:t>
        </w:r>
      </w:ins>
      <w:ins w:id="517" w:author="Liz Chadwick" w:date="2017-09-21T14:03:00Z">
        <w:r w:rsidR="008973F5">
          <w:rPr>
            <w:rFonts w:eastAsia="Microsoft YaHei"/>
          </w:rPr>
          <w:t xml:space="preserve">’s </w:t>
        </w:r>
      </w:ins>
      <w:del w:id="518" w:author="Liz Chadwick" w:date="2017-09-21T14:03:00Z">
        <w:r w:rsidRPr="007233FF" w:rsidDel="008973F5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 xml:space="preserve">owned by the new thread. </w:t>
      </w:r>
    </w:p>
    <w:p w14:paraId="4282F47A" w14:textId="05092BA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concurrency, but for now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 since integers can be copied rather than moved:</w:t>
      </w:r>
    </w:p>
    <w:p w14:paraId="34E9CA22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7FC3DB7" w14:textId="77777777" w:rsidR="00084A24" w:rsidRPr="00895C67" w:rsidRDefault="00B052DF">
      <w:pPr>
        <w:pStyle w:val="CodeAWingding"/>
        <w:pPrChange w:id="519" w:author="Carol Nichols" w:date="2017-10-05T16:46:00Z">
          <w:pPr>
            <w:pStyle w:val="CodeA"/>
          </w:pPr>
        </w:pPrChange>
      </w:pPr>
      <w:r w:rsidRPr="00895C67">
        <w:rPr>
          <w:rFonts w:hint="eastAsia"/>
        </w:rPr>
        <w:t>fn main() {</w:t>
      </w:r>
    </w:p>
    <w:p w14:paraId="72D85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14:paraId="7025BD25" w14:textId="77777777" w:rsidR="00084A24" w:rsidRPr="00895C67" w:rsidRDefault="00084A24" w:rsidP="00895C67">
      <w:pPr>
        <w:pStyle w:val="CodeB"/>
      </w:pPr>
    </w:p>
    <w:p w14:paraId="72D62B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14:paraId="1D5B3EF3" w14:textId="77777777" w:rsidR="00084A24" w:rsidRPr="00895C67" w:rsidRDefault="00084A24" w:rsidP="00895C67">
      <w:pPr>
        <w:pStyle w:val="CodeB"/>
      </w:pPr>
    </w:p>
    <w:p w14:paraId="508AC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14:paraId="76987CA8" w14:textId="77777777" w:rsidR="00084A24" w:rsidRPr="00895C67" w:rsidRDefault="00084A24" w:rsidP="00895C67">
      <w:pPr>
        <w:pStyle w:val="CodeB"/>
      </w:pPr>
    </w:p>
    <w:p w14:paraId="52F320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14:paraId="54442E72" w14:textId="77777777" w:rsidR="00084A24" w:rsidRPr="00895C67" w:rsidRDefault="00084A24" w:rsidP="00895C67">
      <w:pPr>
        <w:pStyle w:val="CodeB"/>
      </w:pPr>
    </w:p>
    <w:p w14:paraId="56B6A447" w14:textId="77777777" w:rsidR="00084A24" w:rsidRPr="00895C67" w:rsidRDefault="00B052DF">
      <w:pPr>
        <w:pStyle w:val="CodeBWingding"/>
        <w:pPrChange w:id="520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assert!(equal_to_x(y));</w:t>
      </w:r>
    </w:p>
    <w:p w14:paraId="37C921F8" w14:textId="77777777" w:rsidR="00084A24" w:rsidRPr="00895C67" w:rsidRDefault="00B052DF">
      <w:pPr>
        <w:pStyle w:val="CodeCWingding"/>
        <w:pPrChange w:id="521" w:author="Carol Nichols" w:date="2017-10-05T16:46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3A28E9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example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compile:</w:t>
      </w:r>
    </w:p>
    <w:p w14:paraId="4E8C2B3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14:paraId="72636FF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14:paraId="6BCB48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70A539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14:paraId="0DA1E2B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14:paraId="168228C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5 |</w:t>
      </w:r>
    </w:p>
    <w:p w14:paraId="1A62D5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14:paraId="5C99D1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14:paraId="141582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182CDF5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move occurs because `x` has type `std::vec::Vec&lt;i32&gt;`, which does not</w:t>
      </w:r>
    </w:p>
    <w:p w14:paraId="0C81A3F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implement the `Copy` trait</w:t>
      </w:r>
    </w:p>
    <w:p w14:paraId="647B0E05" w14:textId="20E36DC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ins w:id="522" w:author="Liz Chadwick" w:date="2017-09-21T14:04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because </w:t>
      </w:r>
      <w:del w:id="523" w:author="Liz Chadwick" w:date="2017-09-21T14:04:00Z">
        <w:r w:rsidRPr="007233FF" w:rsidDel="008973F5">
          <w:rPr>
            <w:rFonts w:eastAsia="Microsoft YaHei" w:hint="eastAsia"/>
          </w:rPr>
          <w:delText>of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524" w:author="Liz Chadwick" w:date="2017-09-21T14:04:00Z">
        <w:r w:rsidR="008973F5">
          <w:rPr>
            <w:rFonts w:eastAsia="Microsoft YaHei"/>
          </w:rPr>
          <w:t xml:space="preserve">we added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ins w:id="525" w:author="Liz Chadwick" w:date="2017-09-21T14:04:00Z">
        <w:r w:rsidR="008973F5">
          <w:rPr>
            <w:rFonts w:eastAsia="Microsoft YaHei"/>
          </w:rPr>
          <w:t xml:space="preserve"> in the </w:t>
        </w:r>
        <w:proofErr w:type="spellStart"/>
        <w:r w:rsidR="008973F5" w:rsidRPr="008973F5">
          <w:rPr>
            <w:rStyle w:val="Literal"/>
            <w:rFonts w:eastAsia="Microsoft YaHei"/>
            <w:rPrChange w:id="526" w:author="Liz Chadwick" w:date="2017-09-21T14:04:00Z">
              <w:rPr>
                <w:rFonts w:eastAsia="Microsoft YaHei"/>
              </w:rPr>
            </w:rPrChange>
          </w:rPr>
          <w:t>println</w:t>
        </w:r>
        <w:proofErr w:type="spellEnd"/>
        <w:r w:rsidR="008973F5" w:rsidRPr="008973F5">
          <w:rPr>
            <w:rStyle w:val="Literal"/>
            <w:rFonts w:eastAsia="Microsoft YaHei"/>
            <w:rPrChange w:id="527" w:author="Liz Chadwick" w:date="2017-09-21T14:04:00Z">
              <w:rPr>
                <w:rFonts w:eastAsia="Microsoft YaHei"/>
              </w:rPr>
            </w:rPrChange>
          </w:rPr>
          <w:t>!</w:t>
        </w:r>
        <w:r w:rsidR="008973F5">
          <w:rPr>
            <w:rFonts w:eastAsia="Microsoft YaHei"/>
          </w:rPr>
          <w:t xml:space="preserve"> statement</w:t>
        </w:r>
      </w:ins>
      <w:r w:rsidRPr="007233FF">
        <w:rPr>
          <w:rFonts w:eastAsia="Microsoft YaHei" w:hint="eastAsia"/>
        </w:rPr>
        <w:t xml:space="preserve">. Removing </w:t>
      </w:r>
      <w:del w:id="528" w:author="Liz Chadwick" w:date="2017-09-21T14:04:00Z">
        <w:r w:rsidRPr="007233FF" w:rsidDel="008973F5">
          <w:rPr>
            <w:rFonts w:eastAsia="Microsoft YaHei" w:hint="eastAsia"/>
          </w:rPr>
          <w:delText xml:space="preserve">the </w:delText>
        </w:r>
      </w:del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will fix this example.</w:t>
      </w:r>
    </w:p>
    <w:p w14:paraId="5FD5BB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14:paraId="25951CA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move on to our next topic: iterators.</w:t>
      </w:r>
    </w:p>
    <w:p w14:paraId="6477EBF5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529" w:name="processing-a-series-of-items-with-iterat"/>
      <w:bookmarkEnd w:id="529"/>
      <w:r>
        <w:rPr>
          <w:rFonts w:eastAsia="Microsoft YaHei" w:hint="eastAsia"/>
        </w:rPr>
        <w:t>Processing a Series of Items with Iterators</w:t>
      </w:r>
    </w:p>
    <w:p w14:paraId="67A3FAEE" w14:textId="5856502E"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iterator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r w:rsidRPr="008973F5">
        <w:rPr>
          <w:rStyle w:val="EmphasisItalic"/>
          <w:rFonts w:eastAsia="Microsoft YaHei"/>
          <w:rPrChange w:id="530" w:author="Liz Chadwick" w:date="2017-09-21T14:05:00Z">
            <w:rPr>
              <w:rStyle w:val="Literal"/>
              <w:rFonts w:eastAsia="Microsoft YaHei"/>
            </w:rPr>
          </w:rPrChange>
        </w:rPr>
        <w:t>iterator</w:t>
      </w:r>
      <w:r>
        <w:rPr>
          <w:rFonts w:eastAsia="Microsoft YaHei" w:hint="eastAsia"/>
        </w:rPr>
        <w:t xml:space="preserve"> is responsible for the logic </w:t>
      </w:r>
      <w:del w:id="531" w:author="Liz Chadwick" w:date="2017-09-21T14:06:00Z">
        <w:r w:rsidDel="008973F5">
          <w:rPr>
            <w:rFonts w:eastAsia="Microsoft YaHei" w:hint="eastAsia"/>
          </w:rPr>
          <w:delText xml:space="preserve">around </w:delText>
        </w:r>
      </w:del>
      <w:ins w:id="532" w:author="Liz Chadwick" w:date="2017-09-21T14:06:00Z">
        <w:r w:rsidR="008973F5">
          <w:rPr>
            <w:rFonts w:eastAsia="Microsoft YaHei"/>
          </w:rPr>
          <w:t>of</w:t>
        </w:r>
        <w:r w:rsidR="008973F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del w:id="533" w:author="Liz Chadwick" w:date="2017-09-21T14:06:00Z">
        <w:r w:rsidDel="008973F5">
          <w:rPr>
            <w:rFonts w:eastAsia="Microsoft YaHei" w:hint="eastAsia"/>
          </w:rPr>
          <w:delText xml:space="preserve">in the sequence </w:delText>
        </w:r>
      </w:del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iterators,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14:paraId="18DE7001" w14:textId="496382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iterators are </w:t>
      </w:r>
      <w:r w:rsidRPr="008973F5">
        <w:rPr>
          <w:rStyle w:val="EmphasisItalic"/>
          <w:rFonts w:eastAsia="Microsoft YaHei"/>
          <w:rPrChange w:id="534" w:author="Liz Chadwick" w:date="2017-09-21T14:05:00Z">
            <w:rPr>
              <w:rStyle w:val="Literal"/>
              <w:rFonts w:eastAsia="Microsoft YaHei"/>
            </w:rPr>
          </w:rPrChange>
        </w:rPr>
        <w:t>lazy</w:t>
      </w:r>
      <w:r w:rsidRPr="007233FF">
        <w:rPr>
          <w:rFonts w:eastAsia="Microsoft YaHei" w:hint="eastAsia"/>
        </w:rPr>
        <w:t xml:space="preserve">, </w:t>
      </w:r>
      <w:del w:id="535" w:author="Liz Chadwick" w:date="2017-09-21T14:07:00Z">
        <w:r w:rsidRPr="007233FF" w:rsidDel="00C72C31">
          <w:rPr>
            <w:rFonts w:eastAsia="Microsoft YaHei" w:hint="eastAsia"/>
          </w:rPr>
          <w:delText xml:space="preserve">which </w:delText>
        </w:r>
      </w:del>
      <w:r w:rsidRPr="007233FF">
        <w:rPr>
          <w:rFonts w:eastAsia="Microsoft YaHei" w:hint="eastAsia"/>
        </w:rPr>
        <w:t>mean</w:t>
      </w:r>
      <w:ins w:id="536" w:author="Liz Chadwick" w:date="2017-09-21T14:07:00Z">
        <w:r w:rsidR="00C72C31">
          <w:rPr>
            <w:rFonts w:eastAsia="Microsoft YaHei"/>
          </w:rPr>
          <w:t>ing</w:t>
        </w:r>
      </w:ins>
      <w:del w:id="537" w:author="Liz Chadwick" w:date="2017-09-21T14:07:00Z">
        <w:r w:rsidRPr="007233FF" w:rsidDel="00C72C31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</w:t>
      </w:r>
      <w:del w:id="538" w:author="Carol Nichols" w:date="2017-10-05T18:16:00Z">
        <w:r w:rsidRPr="007233FF" w:rsidDel="003606B4">
          <w:rPr>
            <w:rFonts w:eastAsia="Microsoft YaHei" w:hint="eastAsia"/>
          </w:rPr>
          <w:delText>on them</w:delText>
        </w:r>
      </w:del>
      <w:ins w:id="539" w:author="Liz Chadwick" w:date="2017-09-21T14:06:00Z">
        <w:del w:id="540" w:author="Carol Nichols" w:date="2017-10-05T18:16:00Z">
          <w:r w:rsidR="008973F5" w:rsidDel="00A5334B">
            <w:rPr>
              <w:rFonts w:eastAsia="Microsoft YaHei"/>
            </w:rPr>
            <w:delText>,</w:delText>
          </w:r>
        </w:del>
      </w:ins>
      <w:del w:id="541" w:author="Carol Nichols" w:date="2017-10-05T18:16:00Z">
        <w:r w:rsidRPr="007233FF" w:rsidDel="003606B4">
          <w:rPr>
            <w:rFonts w:eastAsia="Microsoft YaHei" w:hint="eastAsia"/>
          </w:rPr>
          <w:delText xml:space="preserve"> that </w:delText>
        </w:r>
      </w:del>
      <w:ins w:id="542" w:author="Liz Chadwick" w:date="2017-09-21T14:06:00Z">
        <w:del w:id="543" w:author="Carol Nichols" w:date="2017-10-05T18:16:00Z">
          <w:r w:rsidR="008973F5" w:rsidDel="003606B4">
            <w:rPr>
              <w:rFonts w:eastAsia="Microsoft YaHei"/>
            </w:rPr>
            <w:delText xml:space="preserve">which </w:delText>
          </w:r>
        </w:del>
      </w:ins>
      <w:ins w:id="544" w:author="Carol Nichols" w:date="2017-10-05T18:16:00Z">
        <w:r w:rsidR="003606B4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consume the iterator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iterator over the items 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14:paraId="287B8D4A" w14:textId="77777777" w:rsidR="00084A24" w:rsidRPr="007D324B" w:rsidRDefault="00B052DF" w:rsidP="007D324B">
      <w:pPr>
        <w:pStyle w:val="CodeA"/>
      </w:pPr>
      <w:r w:rsidRPr="007D324B">
        <w:rPr>
          <w:rFonts w:hint="eastAsia"/>
        </w:rPr>
        <w:lastRenderedPageBreak/>
        <w:t>let v1 = vec![1, 2, 3];</w:t>
      </w:r>
    </w:p>
    <w:p w14:paraId="26E808D5" w14:textId="77777777" w:rsidR="00084A24" w:rsidRPr="007D324B" w:rsidRDefault="00084A24" w:rsidP="007D324B">
      <w:pPr>
        <w:pStyle w:val="CodeB"/>
      </w:pPr>
    </w:p>
    <w:p w14:paraId="2EA788A8" w14:textId="77777777"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14:paraId="6C324E20" w14:textId="77777777"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13-13: Creating an iterator</w:t>
      </w:r>
    </w:p>
    <w:p w14:paraId="606CD7BF" w14:textId="77777777" w:rsidR="006C45E1" w:rsidRDefault="006C45E1" w:rsidP="007233FF">
      <w:pPr>
        <w:pStyle w:val="Body"/>
        <w:rPr>
          <w:ins w:id="545" w:author="Liz Chadwick" w:date="2017-09-21T14:08:00Z"/>
          <w:rFonts w:eastAsia="Microsoft YaHei"/>
        </w:rPr>
      </w:pPr>
      <w:ins w:id="546" w:author="Liz Chadwick" w:date="2017-09-21T14:08:00Z">
        <w:r>
          <w:rPr>
            <w:rFonts w:eastAsia="Microsoft YaHei"/>
          </w:rPr>
          <w:t xml:space="preserve">Once we’ve created </w:t>
        </w:r>
      </w:ins>
      <w:del w:id="547" w:author="Liz Chadwick" w:date="2017-09-21T14:08:00Z">
        <w:r w:rsidR="00B052DF" w:rsidDel="006C45E1">
          <w:rPr>
            <w:rFonts w:eastAsia="Microsoft YaHei" w:hint="eastAsia"/>
          </w:rPr>
          <w:delText xml:space="preserve">After creating </w:delText>
        </w:r>
      </w:del>
      <w:r w:rsidR="00B052DF">
        <w:rPr>
          <w:rFonts w:eastAsia="Microsoft YaHei" w:hint="eastAsia"/>
        </w:rPr>
        <w:t>an iterator, we can choose to use it in a variety of ways. 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Listing 3-6</w:t>
      </w:r>
      <w:ins w:id="548" w:author="Liz Chadwick" w:date="2017-09-21T14:08:00Z">
        <w:r>
          <w:rPr>
            <w:rFonts w:eastAsia="Microsoft YaHei"/>
          </w:rPr>
          <w:t xml:space="preserve"> from Chapter 3</w:t>
        </w:r>
      </w:ins>
      <w:r w:rsidR="00B052DF">
        <w:rPr>
          <w:rFonts w:eastAsia="Microsoft YaHei" w:hint="eastAsia"/>
        </w:rPr>
        <w:t xml:space="preserve">, we actually used iterators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14:paraId="60EC0B33" w14:textId="4A9DA7A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 in Listing 13-14 separates the creation of the iterator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in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loop. The iterator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time. Once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iterator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>, then each element in the iterator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14:paraId="5A767AD1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14:paraId="0E529539" w14:textId="77777777" w:rsidR="00084A24" w:rsidRPr="009C6C22" w:rsidRDefault="00084A24" w:rsidP="009C6C22">
      <w:pPr>
        <w:pStyle w:val="CodeB"/>
      </w:pPr>
    </w:p>
    <w:p w14:paraId="1133516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14:paraId="78C6778A" w14:textId="77777777" w:rsidR="00084A24" w:rsidRPr="009C6C22" w:rsidRDefault="00084A24" w:rsidP="009C6C22">
      <w:pPr>
        <w:pStyle w:val="CodeB"/>
      </w:pPr>
    </w:p>
    <w:p w14:paraId="70E4DF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14:paraId="176E2A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14:paraId="7859011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098CCA7F" w14:textId="77777777" w:rsidR="00084A24" w:rsidRDefault="00B052DF">
      <w:pPr>
        <w:pStyle w:val="Listing"/>
        <w:rPr>
          <w:rFonts w:eastAsia="Microsoft YaHei"/>
        </w:rPr>
        <w:pPrChange w:id="549" w:author="Liz Chadwick" w:date="2017-09-21T14:11:00Z">
          <w:pPr>
            <w:pStyle w:val="Caption"/>
          </w:pPr>
        </w:pPrChange>
      </w:pPr>
      <w:r w:rsidRPr="007233FF">
        <w:rPr>
          <w:rFonts w:eastAsia="Microsoft YaHei" w:hint="eastAsia"/>
        </w:rPr>
        <w:t xml:space="preserve">Listing 13-14: Making use of an iterator in a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</w:t>
      </w:r>
    </w:p>
    <w:p w14:paraId="1E08C6B1" w14:textId="77777777" w:rsidR="006C45E1" w:rsidRDefault="00B052DF" w:rsidP="007233FF">
      <w:pPr>
        <w:pStyle w:val="Body"/>
        <w:rPr>
          <w:ins w:id="550" w:author="Liz Chadwick" w:date="2017-09-21T14:12:00Z"/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iterators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del w:id="551" w:author="Liz Chadwick" w:date="2017-09-21T14:12:00Z">
        <w:r w:rsidDel="006C45E1">
          <w:rPr>
            <w:rFonts w:eastAsia="Microsoft YaHei" w:hint="eastAsia"/>
          </w:rPr>
          <w:delText xml:space="preserve">its value </w:delText>
        </w:r>
      </w:del>
      <w:ins w:id="552" w:author="Liz Chadwick" w:date="2017-09-21T14:12:00Z">
        <w:r w:rsidR="006C45E1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 xml:space="preserve">gets </w:t>
      </w:r>
      <w:del w:id="553" w:author="Liz Chadwick" w:date="2017-09-21T14:12:00Z">
        <w:r w:rsidDel="006C45E1">
          <w:rPr>
            <w:rFonts w:eastAsia="Microsoft YaHei" w:hint="eastAsia"/>
          </w:rPr>
          <w:delText xml:space="preserve">up </w:delText>
        </w:r>
      </w:del>
      <w:r>
        <w:rPr>
          <w:rFonts w:eastAsia="Microsoft YaHei" w:hint="eastAsia"/>
        </w:rPr>
        <w:t>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14:paraId="79412181" w14:textId="4419F52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Iterators take care of all of that logic for us, </w:t>
      </w:r>
      <w:del w:id="554" w:author="Liz Chadwick" w:date="2017-09-21T14:12:00Z">
        <w:r w:rsidDel="006C45E1">
          <w:rPr>
            <w:rFonts w:eastAsia="Microsoft YaHei" w:hint="eastAsia"/>
          </w:rPr>
          <w:delText>which</w:delText>
        </w:r>
        <w:r w:rsidR="007233FF" w:rsidDel="006C45E1">
          <w:rPr>
            <w:rFonts w:eastAsia="Microsoft YaHei" w:hint="eastAsia"/>
          </w:rPr>
          <w:delText xml:space="preserve"> </w:delText>
        </w:r>
        <w:r w:rsidDel="006C45E1">
          <w:rPr>
            <w:rFonts w:eastAsia="Microsoft YaHei" w:hint="eastAsia"/>
          </w:rPr>
          <w:delText xml:space="preserve">cuts </w:delText>
        </w:r>
      </w:del>
      <w:ins w:id="555" w:author="Liz Chadwick" w:date="2017-09-21T14:12:00Z">
        <w:r w:rsidR="006C45E1">
          <w:rPr>
            <w:rFonts w:eastAsia="Microsoft YaHei"/>
          </w:rPr>
          <w:t xml:space="preserve">cutting </w:t>
        </w:r>
      </w:ins>
      <w:r>
        <w:rPr>
          <w:rFonts w:eastAsia="Microsoft YaHei" w:hint="eastAsia"/>
        </w:rPr>
        <w:t xml:space="preserve">down on </w:t>
      </w:r>
      <w:del w:id="556" w:author="Liz Chadwick" w:date="2017-09-21T14:12:00Z">
        <w:r w:rsidDel="006C45E1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 xml:space="preserve">repetitive code </w:t>
      </w:r>
      <w:del w:id="557" w:author="Liz Chadwick" w:date="2017-09-21T14:13:00Z">
        <w:r w:rsidDel="006C45E1">
          <w:rPr>
            <w:rFonts w:eastAsia="Microsoft YaHei" w:hint="eastAsia"/>
          </w:rPr>
          <w:delText xml:space="preserve">we would have to write and </w:delText>
        </w:r>
      </w:del>
      <w:ins w:id="558" w:author="Liz Chadwick" w:date="2017-09-21T14:13:00Z">
        <w:r w:rsidR="006C45E1">
          <w:rPr>
            <w:rFonts w:eastAsia="Microsoft YaHei"/>
          </w:rPr>
          <w:t xml:space="preserve">we could </w:t>
        </w:r>
      </w:ins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del w:id="559" w:author="Liz Chadwick" w:date="2017-09-21T14:15:00Z">
        <w:r w:rsidDel="006C45E1">
          <w:rPr>
            <w:rFonts w:eastAsia="Microsoft YaHei" w:hint="eastAsia"/>
          </w:rPr>
          <w:delText>In addition, the way i</w:delText>
        </w:r>
      </w:del>
      <w:ins w:id="560" w:author="Liz Chadwick" w:date="2017-09-21T14:15:00Z">
        <w:r w:rsidR="006C45E1">
          <w:rPr>
            <w:rFonts w:eastAsia="Microsoft YaHei"/>
          </w:rPr>
          <w:t>I</w:t>
        </w:r>
      </w:ins>
      <w:r>
        <w:rPr>
          <w:rFonts w:eastAsia="Microsoft YaHei" w:hint="eastAsia"/>
        </w:rPr>
        <w:t xml:space="preserve">terators </w:t>
      </w:r>
      <w:del w:id="561" w:author="Liz Chadwick" w:date="2017-09-21T14:15:00Z">
        <w:r w:rsidDel="006C45E1">
          <w:rPr>
            <w:rFonts w:eastAsia="Microsoft YaHei" w:hint="eastAsia"/>
          </w:rPr>
          <w:delText xml:space="preserve">are implemented gives </w:delText>
        </w:r>
      </w:del>
      <w:ins w:id="562" w:author="Liz Chadwick" w:date="2017-09-21T14:15:00Z">
        <w:r w:rsidR="006C45E1">
          <w:rPr>
            <w:rFonts w:eastAsia="Microsoft YaHei"/>
          </w:rPr>
          <w:t xml:space="preserve">give </w:t>
        </w:r>
      </w:ins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structures </w:t>
      </w:r>
      <w:del w:id="563" w:author="Liz Chadwick" w:date="2017-09-21T14:15:00Z">
        <w:r w:rsidDel="006C45E1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can index into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how iterators do that.</w:t>
      </w:r>
    </w:p>
    <w:p w14:paraId="52AF5AF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64" w:name="the-`iterator`-trait-and-the-`next`-meth"/>
      <w:bookmarkEnd w:id="564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and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2C42389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Iterators all implement a trait named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 library. The definition of the trait looks like this:</w:t>
      </w:r>
    </w:p>
    <w:p w14:paraId="038281F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trait Iterator {</w:t>
      </w:r>
    </w:p>
    <w:p w14:paraId="40C039D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type Item;</w:t>
      </w:r>
    </w:p>
    <w:p w14:paraId="2977E2E5" w14:textId="77777777" w:rsidR="00084A24" w:rsidRPr="009C6C22" w:rsidRDefault="00084A24" w:rsidP="009C6C22">
      <w:pPr>
        <w:pStyle w:val="CodeB"/>
      </w:pPr>
    </w:p>
    <w:p w14:paraId="774833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14:paraId="27E6B41A" w14:textId="77777777" w:rsidR="00084A24" w:rsidRPr="009C6C22" w:rsidRDefault="00084A24" w:rsidP="009C6C22">
      <w:pPr>
        <w:pStyle w:val="CodeB"/>
      </w:pPr>
    </w:p>
    <w:p w14:paraId="58980A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14:paraId="5BC8A4A5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B612AEE" w14:textId="22601E3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notice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7A05E2">
        <w:rPr>
          <w:rStyle w:val="EmphasisItalic"/>
          <w:rFonts w:eastAsia="Microsoft YaHei"/>
          <w:rPrChange w:id="565" w:author="Liz Chadwick" w:date="2017-09-21T14:17:00Z">
            <w:rPr>
              <w:rStyle w:val="Literal"/>
              <w:rFonts w:eastAsia="Microsoft YaHei"/>
            </w:rPr>
          </w:rPrChange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talk about associated types in depth in Chapter 19, but for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ins w:id="566" w:author="Liz Chadwick" w:date="2017-09-21T14:17:00Z">
        <w:r w:rsidR="007A05E2">
          <w:rPr>
            <w:rFonts w:eastAsia="Microsoft YaHei"/>
          </w:rPr>
          <w:t xml:space="preserve"> the</w:t>
        </w:r>
      </w:ins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</w:t>
      </w:r>
      <w:del w:id="567" w:author="Liz Chadwick" w:date="2017-09-21T14:17:00Z">
        <w:r w:rsidDel="007A05E2">
          <w:rPr>
            <w:rFonts w:eastAsia="Microsoft YaHei" w:hint="eastAsia"/>
          </w:rPr>
          <w:delText>of element</w:delText>
        </w:r>
        <w:r w:rsidR="007233FF" w:rsidDel="007A05E2">
          <w:rPr>
            <w:rFonts w:eastAsia="Microsoft YaHei" w:hint="eastAsia"/>
          </w:rPr>
          <w:delText xml:space="preserve"> </w:delText>
        </w:r>
        <w:r w:rsidDel="007A05E2">
          <w:rPr>
            <w:rFonts w:eastAsia="Microsoft YaHei" w:hint="eastAsia"/>
          </w:rPr>
          <w:delText>that</w:delText>
        </w:r>
        <w:r w:rsidR="007233FF" w:rsidDel="007A05E2">
          <w:rPr>
            <w:rFonts w:eastAsia="Microsoft YaHei"/>
          </w:rPr>
          <w:delText>’</w:delText>
        </w:r>
        <w:r w:rsidDel="007A05E2">
          <w:rPr>
            <w:rFonts w:eastAsia="Microsoft YaHei" w:hint="eastAsia"/>
          </w:rPr>
          <w:delText xml:space="preserve">s </w:delText>
        </w:r>
      </w:del>
      <w:r>
        <w:rPr>
          <w:rFonts w:eastAsia="Microsoft YaHei" w:hint="eastAsia"/>
        </w:rPr>
        <w:t>returned from the iterator.</w:t>
      </w:r>
    </w:p>
    <w:p w14:paraId="49860F2B" w14:textId="60EC1695" w:rsidR="00CB20DE" w:rsidRDefault="00CB20DE" w:rsidP="007233FF">
      <w:pPr>
        <w:pStyle w:val="Body"/>
        <w:rPr>
          <w:ins w:id="568" w:author="Liz Chadwick" w:date="2017-09-21T14:19:00Z"/>
          <w:rFonts w:eastAsia="Microsoft YaHei"/>
        </w:rPr>
      </w:pPr>
      <w:ins w:id="569" w:author="Liz Chadwick" w:date="2017-09-21T14:18:00Z">
        <w:r>
          <w:rPr>
            <w:rFonts w:eastAsia="Microsoft YaHei"/>
          </w:rPr>
          <w:t xml:space="preserve">The </w:t>
        </w:r>
      </w:ins>
      <w:del w:id="570" w:author="Liz Chadwick" w:date="2017-09-21T14:18:00Z">
        <w:r w:rsidR="00B052DF" w:rsidDel="00CB20DE">
          <w:rPr>
            <w:rFonts w:eastAsia="Microsoft YaHei" w:hint="eastAsia"/>
          </w:rPr>
          <w:delText xml:space="preserve">The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method is the only method that the </w:delText>
        </w:r>
      </w:del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 </w:t>
      </w:r>
      <w:ins w:id="571" w:author="Liz Chadwick" w:date="2017-09-21T14:18:00Z">
        <w:r>
          <w:rPr>
            <w:rFonts w:eastAsia="Microsoft YaHei"/>
          </w:rPr>
          <w:t xml:space="preserve">only </w:t>
        </w:r>
      </w:ins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Fonts w:eastAsia="Microsoft YaHei" w:hint="eastAsia"/>
        </w:rPr>
        <w:t>implement</w:t>
      </w:r>
      <w:ins w:id="572" w:author="Carol Nichols" w:date="2017-10-05T17:23:00Z">
        <w:r w:rsidR="00146999">
          <w:rPr>
            <w:rFonts w:eastAsia="Microsoft YaHei"/>
          </w:rPr>
          <w:t>o</w:t>
        </w:r>
      </w:ins>
      <w:del w:id="573" w:author="Carol Nichols" w:date="2017-10-05T17:23:00Z">
        <w:r w:rsidR="00B052DF" w:rsidRPr="007233FF" w:rsidDel="00146999">
          <w:rPr>
            <w:rFonts w:eastAsia="Microsoft YaHei" w:hint="eastAsia"/>
          </w:rPr>
          <w:delText>e</w:delText>
        </w:r>
      </w:del>
      <w:r w:rsidR="00B052DF" w:rsidRPr="007233FF">
        <w:rPr>
          <w:rFonts w:eastAsia="Microsoft YaHei" w:hint="eastAsia"/>
        </w:rPr>
        <w:t>rs</w:t>
      </w:r>
      <w:proofErr w:type="spellEnd"/>
      <w:r w:rsidR="00B052DF" w:rsidRPr="007233FF">
        <w:rPr>
          <w:rFonts w:eastAsia="Microsoft YaHei" w:hint="eastAsia"/>
        </w:rPr>
        <w:t xml:space="preserve"> </w:t>
      </w:r>
      <w:del w:id="574" w:author="Liz Chadwick" w:date="2017-09-21T14:18:00Z">
        <w:r w:rsidR="00B052DF" w:rsidRPr="007233FF" w:rsidDel="00CB20DE">
          <w:rPr>
            <w:rFonts w:eastAsia="Microsoft YaHei" w:hint="eastAsia"/>
          </w:rPr>
          <w:delText xml:space="preserve">of the trait </w:delText>
        </w:r>
      </w:del>
      <w:r w:rsidR="00B052DF" w:rsidRPr="007233FF">
        <w:rPr>
          <w:rFonts w:eastAsia="Microsoft YaHei" w:hint="eastAsia"/>
        </w:rPr>
        <w:t>to define</w:t>
      </w:r>
      <w:ins w:id="575" w:author="Liz Chadwick" w:date="2017-09-21T14:18:00Z">
        <w:r>
          <w:rPr>
            <w:rFonts w:eastAsia="Microsoft YaHei"/>
          </w:rPr>
          <w:t xml:space="preserve"> one method: the </w:t>
        </w:r>
        <w:r w:rsidRPr="00CB20DE">
          <w:rPr>
            <w:rStyle w:val="Literal"/>
            <w:rFonts w:eastAsia="Microsoft YaHei"/>
            <w:rPrChange w:id="576" w:author="Liz Chadwick" w:date="2017-09-21T14:19:00Z">
              <w:rPr>
                <w:rFonts w:eastAsia="Microsoft YaHei"/>
              </w:rPr>
            </w:rPrChange>
          </w:rPr>
          <w:t>next</w:t>
        </w:r>
        <w:r>
          <w:rPr>
            <w:rFonts w:eastAsia="Microsoft YaHei"/>
          </w:rPr>
          <w:t xml:space="preserve"> method, which </w:t>
        </w:r>
      </w:ins>
      <w:del w:id="577" w:author="Liz Chadwick" w:date="2017-09-21T14:19:00Z">
        <w:r w:rsidR="00B052DF" w:rsidRPr="007233FF" w:rsidDel="00CB20DE">
          <w:rPr>
            <w:rFonts w:eastAsia="Microsoft YaHei" w:hint="eastAsia"/>
          </w:rPr>
          <w:delText xml:space="preserve">.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>returns one item of the iterator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r w:rsidR="00B052DF" w:rsidRPr="007233FF">
        <w:rPr>
          <w:rStyle w:val="Literal"/>
          <w:rFonts w:hint="eastAsia"/>
        </w:rPr>
        <w:t>Some</w:t>
      </w:r>
      <w:del w:id="578" w:author="Liz Chadwick" w:date="2017-09-21T14:19:00Z">
        <w:r w:rsidR="00B052DF" w:rsidRPr="007233FF" w:rsidDel="00CB20DE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and</w:t>
      </w:r>
      <w:ins w:id="579" w:author="Liz Chadwick" w:date="2017-09-21T14:19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14:paraId="19B8AFE6" w14:textId="1BC18D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</w:t>
      </w:r>
      <w:ins w:id="580" w:author="Liz Chadwick" w:date="2017-09-21T14:25:00Z">
        <w:del w:id="581" w:author="Carol Nichols" w:date="2017-10-05T15:45:00Z">
          <w:r w:rsidR="001E482A" w:rsidDel="005046BE">
            <w:rPr>
              <w:rFonts w:eastAsia="Microsoft YaHei"/>
            </w:rPr>
            <w:delText xml:space="preserve">also </w:delText>
          </w:r>
        </w:del>
      </w:ins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iterators directly</w:t>
      </w:r>
      <w:del w:id="582" w:author="Liz Chadwick" w:date="2017-09-21T14:25:00Z">
        <w:r w:rsidRPr="007233FF" w:rsidDel="001E482A">
          <w:rPr>
            <w:rFonts w:eastAsia="Microsoft YaHei" w:hint="eastAsia"/>
          </w:rPr>
          <w:delText xml:space="preserve"> if 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>d like</w:delText>
        </w:r>
      </w:del>
      <w:r w:rsidRPr="007233FF">
        <w:rPr>
          <w:rFonts w:eastAsia="Microsoft YaHei" w:hint="eastAsia"/>
        </w:rPr>
        <w:t>; Listing 13-15</w:t>
      </w:r>
      <w:del w:id="583" w:author="Liz Chadwick" w:date="2017-09-21T14:26:00Z">
        <w:r w:rsidR="007233FF" w:rsidRPr="007233FF" w:rsidDel="001E482A">
          <w:rPr>
            <w:rFonts w:eastAsia="Microsoft YaHei" w:hint="eastAsia"/>
          </w:rPr>
          <w:delText xml:space="preserve"> </w:delText>
        </w:r>
        <w:r w:rsidRPr="007233FF" w:rsidDel="001E482A">
          <w:rPr>
            <w:rFonts w:eastAsia="Microsoft YaHei" w:hint="eastAsia"/>
          </w:rPr>
          <w:delText>has a test that</w:delText>
        </w:r>
      </w:del>
      <w:r w:rsidRPr="007233FF">
        <w:rPr>
          <w:rFonts w:eastAsia="Microsoft YaHei" w:hint="eastAsia"/>
        </w:rPr>
        <w:t xml:space="preserve"> demonstrates </w:t>
      </w:r>
      <w:del w:id="584" w:author="Carol Nichols" w:date="2017-10-05T15:45:00Z">
        <w:r w:rsidRPr="007233FF" w:rsidDel="00E32285">
          <w:rPr>
            <w:rFonts w:eastAsia="Microsoft YaHei" w:hint="eastAsia"/>
          </w:rPr>
          <w:delText xml:space="preserve">the </w:delText>
        </w:r>
      </w:del>
      <w:ins w:id="585" w:author="Carol Nichols" w:date="2017-10-05T15:45:00Z">
        <w:r w:rsidR="00E32285">
          <w:rPr>
            <w:rFonts w:eastAsia="Microsoft YaHei"/>
          </w:rPr>
          <w:t>what</w:t>
        </w:r>
        <w:r w:rsidR="00E32285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values </w:t>
      </w:r>
      <w:ins w:id="586" w:author="Carol Nichols" w:date="2017-10-05T15:45:00Z">
        <w:r w:rsidR="00E32285">
          <w:rPr>
            <w:rFonts w:eastAsia="Microsoft YaHei"/>
          </w:rPr>
          <w:t xml:space="preserve">are returned </w:t>
        </w:r>
      </w:ins>
      <w:del w:id="587" w:author="Liz Chadwick" w:date="2017-09-21T14:26:00Z">
        <w:r w:rsidRPr="007233FF" w:rsidDel="001E482A">
          <w:rPr>
            <w:rFonts w:eastAsia="Microsoft YaHei" w:hint="eastAsia"/>
          </w:rPr>
          <w:delText>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d get on </w:delText>
        </w:r>
      </w:del>
      <w:ins w:id="588" w:author="Liz Chadwick" w:date="2017-09-21T14:26:00Z">
        <w:r w:rsidR="001E482A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the iterator created from the vector:</w:t>
      </w:r>
    </w:p>
    <w:p w14:paraId="5D40D050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A846B0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650A967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14:paraId="623BA3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24F1F144" w14:textId="77777777" w:rsidR="00084A24" w:rsidRPr="009C6C22" w:rsidRDefault="00084A24" w:rsidP="009C6C22">
      <w:pPr>
        <w:pStyle w:val="CodeB"/>
      </w:pPr>
    </w:p>
    <w:p w14:paraId="70C1879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14:paraId="4B7B3CB7" w14:textId="77777777" w:rsidR="00084A24" w:rsidRPr="009C6C22" w:rsidRDefault="00084A24" w:rsidP="009C6C22">
      <w:pPr>
        <w:pStyle w:val="CodeB"/>
      </w:pPr>
    </w:p>
    <w:p w14:paraId="51D50D6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14:paraId="756EED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14:paraId="3BAD2C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14:paraId="7D8FF9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14:paraId="17729B2A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Fonts w:hint="eastAsia"/>
        </w:rPr>
        <w:t>}</w:t>
      </w:r>
    </w:p>
    <w:p w14:paraId="22B74D23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an iterator</w:t>
      </w:r>
    </w:p>
    <w:p w14:paraId="6D16F800" w14:textId="7634CA1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changes </w:t>
      </w:r>
      <w:del w:id="589" w:author="Liz Chadwick" w:date="2017-09-21T14:29:00Z">
        <w:r w:rsidRPr="007233FF" w:rsidDel="001E482A">
          <w:rPr>
            <w:rFonts w:eastAsia="Microsoft YaHei" w:hint="eastAsia"/>
          </w:rPr>
          <w:delText>the iterator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s </w:delText>
        </w:r>
      </w:del>
      <w:r w:rsidRPr="007233FF">
        <w:rPr>
          <w:rFonts w:eastAsia="Microsoft YaHei" w:hint="eastAsia"/>
        </w:rPr>
        <w:t>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Put another way, this code </w:t>
      </w:r>
      <w:r w:rsidRPr="001E482A">
        <w:rPr>
          <w:rStyle w:val="EmphasisItalic"/>
          <w:rFonts w:eastAsia="Microsoft YaHei"/>
          <w:rPrChange w:id="590" w:author="Liz Chadwick" w:date="2017-09-21T14:30:00Z">
            <w:rPr>
              <w:rStyle w:val="Literal"/>
              <w:rFonts w:eastAsia="Microsoft YaHei"/>
            </w:rPr>
          </w:rPrChange>
        </w:rPr>
        <w:t>consumes</w:t>
      </w:r>
      <w:r w:rsidRPr="007233FF">
        <w:rPr>
          <w:rFonts w:eastAsia="Microsoft YaHei" w:hint="eastAsia"/>
        </w:rPr>
        <w:t>, or uses up, the iterator.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iterator.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</w:t>
      </w:r>
      <w:r w:rsidRPr="007233FF">
        <w:rPr>
          <w:rFonts w:eastAsia="Microsoft YaHei" w:hint="eastAsia"/>
        </w:rPr>
        <w:lastRenderedPageBreak/>
        <w:t>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a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because the </w:t>
      </w:r>
      <w:del w:id="591" w:author="Liz Chadwick" w:date="2017-09-21T14:30:00Z">
        <w:r w:rsidRPr="007233FF" w:rsidDel="001E482A">
          <w:rPr>
            <w:rStyle w:val="Literal"/>
            <w:rFonts w:hint="eastAsia"/>
          </w:rPr>
          <w:delText>for</w:delText>
        </w:r>
        <w:r w:rsidRPr="007233FF" w:rsidDel="001E482A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del w:id="592" w:author="Liz Chadwick" w:date="2017-09-21T14:30:00Z">
        <w:r w:rsidRPr="007233FF" w:rsidDel="001E482A">
          <w:rPr>
            <w:rStyle w:val="Literal"/>
            <w:rFonts w:hint="eastAsia"/>
          </w:rPr>
          <w:delText>v1_iter</w:delText>
        </w:r>
        <w:r w:rsidDel="001E482A">
          <w:rPr>
            <w:rFonts w:eastAsia="Microsoft YaHei" w:hint="eastAsia"/>
          </w:rPr>
          <w:delText xml:space="preserve"> </w:delText>
        </w:r>
      </w:del>
      <w:ins w:id="593" w:author="Liz Chadwick" w:date="2017-09-21T14:30:00Z">
        <w:r w:rsidR="001E482A" w:rsidRPr="001E482A">
          <w:rPr>
            <w:rPrChange w:id="594" w:author="Liz Chadwick" w:date="2017-09-21T14:30:00Z">
              <w:rPr>
                <w:rStyle w:val="Literal"/>
              </w:rPr>
            </w:rPrChange>
          </w:rPr>
          <w:t xml:space="preserve">it </w:t>
        </w:r>
      </w:ins>
      <w:r>
        <w:rPr>
          <w:rFonts w:eastAsia="Microsoft YaHei" w:hint="eastAsia"/>
        </w:rPr>
        <w:t>mutable behind the scenes.</w:t>
      </w:r>
    </w:p>
    <w:p w14:paraId="2535125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over immutable references. If we want</w:t>
      </w:r>
      <w:del w:id="595" w:author="Liz Chadwick" w:date="2017-09-21T14:31:00Z">
        <w:r w:rsidRPr="007233FF" w:rsidDel="002C75DB">
          <w:rPr>
            <w:rFonts w:eastAsia="Microsoft YaHei" w:hint="eastAsia"/>
          </w:rPr>
          <w:delText>ed</w:delText>
        </w:r>
      </w:del>
      <w:r w:rsidRPr="007233FF">
        <w:rPr>
          <w:rFonts w:eastAsia="Microsoft YaHei" w:hint="eastAsia"/>
        </w:rPr>
        <w:t xml:space="preserve"> to create an iterator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14:paraId="000E1EB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96" w:name="methods-in-the-`iterator`-trait-that-con"/>
      <w:bookmarkEnd w:id="596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Consume the Iterator</w:t>
      </w:r>
    </w:p>
    <w:p w14:paraId="38BD8E1A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implementations provided for us by the standard library; you can find out 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trait.</w:t>
      </w:r>
    </w:p>
    <w:p w14:paraId="5B014EB1" w14:textId="01DF02E2" w:rsidR="00084A24" w:rsidRDefault="00B052DF" w:rsidP="007233FF">
      <w:pPr>
        <w:pStyle w:val="Body"/>
        <w:rPr>
          <w:rFonts w:eastAsia="Microsoft YaHei"/>
        </w:rPr>
      </w:pPr>
      <w:del w:id="597" w:author="Liz Chadwick" w:date="2017-09-21T14:33:00Z">
        <w:r w:rsidRPr="007233FF" w:rsidDel="002C75DB">
          <w:rPr>
            <w:rFonts w:eastAsia="Microsoft YaHei" w:hint="eastAsia"/>
          </w:rPr>
          <w:delText>The m</w:delText>
        </w:r>
      </w:del>
      <w:ins w:id="598" w:author="Liz Chadwick" w:date="2017-09-21T14:33:00Z">
        <w:r w:rsidR="002C75DB">
          <w:rPr>
            <w:rFonts w:eastAsia="Microsoft YaHei"/>
          </w:rPr>
          <w:t>M</w:t>
        </w:r>
      </w:ins>
      <w:r w:rsidRPr="007233FF">
        <w:rPr>
          <w:rFonts w:eastAsia="Microsoft YaHei" w:hint="eastAsia"/>
        </w:rPr>
        <w:t xml:space="preserve">ethods that call </w:t>
      </w:r>
      <w:del w:id="599" w:author="Liz Chadwick" w:date="2017-09-21T14:33:00Z">
        <w:r w:rsidRPr="007233FF" w:rsidDel="002C75DB">
          <w:rPr>
            <w:rFonts w:eastAsia="Microsoft YaHei" w:hint="eastAsia"/>
          </w:rPr>
          <w:delText xml:space="preserve">the </w:delText>
        </w:r>
      </w:del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</w:t>
      </w:r>
      <w:del w:id="600" w:author="Liz Chadwick" w:date="2017-09-21T14:33:00Z">
        <w:r w:rsidRPr="007233FF" w:rsidDel="002C75DB">
          <w:rPr>
            <w:rFonts w:eastAsia="Microsoft YaHei" w:hint="eastAsia"/>
          </w:rPr>
          <w:delText xml:space="preserve">method </w:delText>
        </w:r>
      </w:del>
      <w:r w:rsidRPr="007233FF">
        <w:rPr>
          <w:rFonts w:eastAsia="Microsoft YaHei" w:hint="eastAsia"/>
        </w:rPr>
        <w:t xml:space="preserve">are called </w:t>
      </w:r>
      <w:r w:rsidRPr="002C75DB">
        <w:rPr>
          <w:rStyle w:val="EmphasisItalic"/>
          <w:rFonts w:eastAsia="Microsoft YaHei"/>
          <w:rPrChange w:id="601" w:author="Liz Chadwick" w:date="2017-09-21T14:33:00Z">
            <w:rPr>
              <w:rStyle w:val="Literal"/>
              <w:rFonts w:eastAsia="Microsoft YaHei"/>
            </w:rPr>
          </w:rPrChange>
        </w:rPr>
        <w:t>consuming adaptors</w:t>
      </w:r>
      <w:r w:rsidRPr="007233FF">
        <w:rPr>
          <w:rFonts w:eastAsia="Microsoft YaHei" w:hint="eastAsia"/>
        </w:rPr>
        <w:t xml:space="preserve">, </w:t>
      </w:r>
      <w:del w:id="602" w:author="Liz Chadwick" w:date="2017-09-21T14:34:00Z">
        <w:r w:rsidRPr="007233FF" w:rsidDel="002C75DB">
          <w:rPr>
            <w:rFonts w:eastAsia="Microsoft YaHei" w:hint="eastAsia"/>
          </w:rPr>
          <w:delText>since</w:delText>
        </w:r>
        <w:r w:rsidR="007233FF" w:rsidRPr="007233FF" w:rsidDel="002C75DB">
          <w:rPr>
            <w:rFonts w:eastAsia="Microsoft YaHei" w:hint="eastAsia"/>
          </w:rPr>
          <w:delText xml:space="preserve"> </w:delText>
        </w:r>
      </w:del>
      <w:ins w:id="603" w:author="Liz Chadwick" w:date="2017-09-21T14:34:00Z">
        <w:r w:rsidR="002C75DB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 xml:space="preserve">calling them uses up the iterator. </w:t>
      </w:r>
      <w:del w:id="604" w:author="Liz Chadwick" w:date="2017-09-21T14:34:00Z">
        <w:r w:rsidRPr="007233FF" w:rsidDel="002C75DB">
          <w:rPr>
            <w:rFonts w:eastAsia="Microsoft YaHei" w:hint="eastAsia"/>
          </w:rPr>
          <w:delText xml:space="preserve">An example of a consuming adaptor </w:delText>
        </w:r>
      </w:del>
      <w:ins w:id="605" w:author="Liz Chadwick" w:date="2017-09-21T14:34:00Z">
        <w:r w:rsidR="002C75DB">
          <w:rPr>
            <w:rFonts w:eastAsia="Microsoft YaHei"/>
          </w:rPr>
          <w:t xml:space="preserve">One example </w:t>
        </w:r>
      </w:ins>
      <w:r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method</w:t>
      </w:r>
      <w:ins w:id="606" w:author="Liz Chadwick" w:date="2017-09-21T14:34:00Z">
        <w:r w:rsidR="002C75DB">
          <w:rPr>
            <w:rFonts w:eastAsia="Microsoft YaHei"/>
          </w:rPr>
          <w:t xml:space="preserve">, which </w:t>
        </w:r>
      </w:ins>
      <w:del w:id="607" w:author="Liz Chadwick" w:date="2017-09-21T14:34:00Z">
        <w:r w:rsidRPr="007233FF" w:rsidDel="002C75DB">
          <w:rPr>
            <w:rFonts w:eastAsia="Microsoft YaHei" w:hint="eastAsia"/>
          </w:rPr>
          <w:delText xml:space="preserve">. This method </w:delText>
        </w:r>
      </w:del>
      <w:r w:rsidRPr="007233FF">
        <w:rPr>
          <w:rFonts w:eastAsia="Microsoft YaHei" w:hint="eastAsia"/>
        </w:rPr>
        <w:t>takes ownership of the iterator and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items by repeatedly calling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>, thus consuming the iterator. As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iterates through</w:t>
      </w:r>
      <w:del w:id="608" w:author="Liz Chadwick" w:date="2017-09-21T14:35:00Z">
        <w:r w:rsidRPr="007233FF" w:rsidDel="002C75DB">
          <w:rPr>
            <w:rFonts w:eastAsia="Microsoft YaHei" w:hint="eastAsia"/>
          </w:rPr>
          <w:delText xml:space="preserve"> each item</w:delText>
        </w:r>
      </w:del>
      <w:r w:rsidRPr="007233FF">
        <w:rPr>
          <w:rFonts w:eastAsia="Microsoft YaHei" w:hint="eastAsia"/>
        </w:rPr>
        <w:t>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total when iteration </w:t>
      </w:r>
      <w:del w:id="609" w:author="Liz Chadwick" w:date="2017-09-21T14:35:00Z">
        <w:r w:rsidRPr="007233FF" w:rsidDel="002C75DB">
          <w:rPr>
            <w:rFonts w:eastAsia="Microsoft YaHei" w:hint="eastAsia"/>
          </w:rPr>
          <w:delText xml:space="preserve">has </w:delText>
        </w:r>
      </w:del>
      <w:ins w:id="610" w:author="Liz Chadwick" w:date="2017-09-21T14:35:00Z">
        <w:r w:rsidR="002C75DB">
          <w:rPr>
            <w:rFonts w:eastAsia="Microsoft YaHei"/>
          </w:rPr>
          <w:t xml:space="preserve">is </w:t>
        </w:r>
      </w:ins>
      <w:r w:rsidRPr="007233FF">
        <w:rPr>
          <w:rFonts w:eastAsia="Microsoft YaHei" w:hint="eastAsia"/>
        </w:rPr>
        <w:t>complete</w:t>
      </w:r>
      <w:del w:id="611" w:author="Liz Chadwick" w:date="2017-09-21T14:35:00Z">
        <w:r w:rsidRPr="007233FF" w:rsidDel="002C75DB">
          <w:rPr>
            <w:rFonts w:eastAsia="Microsoft YaHei" w:hint="eastAsia"/>
          </w:rPr>
          <w:delText>d</w:delText>
        </w:r>
      </w:del>
      <w:r w:rsidRPr="007233FF">
        <w:rPr>
          <w:rFonts w:eastAsia="Microsoft YaHei" w:hint="eastAsia"/>
        </w:rPr>
        <w:t>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use of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method:</w:t>
      </w:r>
    </w:p>
    <w:p w14:paraId="5C34BC35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E252A4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2D3A4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14:paraId="2C524AE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6C0F62B7" w14:textId="77777777" w:rsidR="00084A24" w:rsidRPr="009C6C22" w:rsidRDefault="00084A24" w:rsidP="009C6C22">
      <w:pPr>
        <w:pStyle w:val="CodeB"/>
      </w:pPr>
    </w:p>
    <w:p w14:paraId="254B038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14:paraId="49D37EC1" w14:textId="77777777" w:rsidR="00084A24" w:rsidRPr="009C6C22" w:rsidRDefault="00084A24" w:rsidP="009C6C22">
      <w:pPr>
        <w:pStyle w:val="CodeB"/>
      </w:pPr>
    </w:p>
    <w:p w14:paraId="51B27F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14:paraId="47DB5664" w14:textId="77777777" w:rsidR="00084A24" w:rsidRPr="009C6C22" w:rsidRDefault="00084A24" w:rsidP="009C6C22">
      <w:pPr>
        <w:pStyle w:val="CodeB"/>
      </w:pPr>
    </w:p>
    <w:p w14:paraId="448E274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assert_eq!(total, 6);</w:t>
      </w:r>
    </w:p>
    <w:p w14:paraId="1C85865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97E9BC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 to get the total of all items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192A1C2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since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 of the iterator we call it on.</w:t>
      </w:r>
    </w:p>
    <w:p w14:paraId="7F8699E5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612" w:name="methods-in-the-`iterator`-trait-that-pro"/>
      <w:bookmarkEnd w:id="612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Produce Other Iterators</w:t>
      </w:r>
    </w:p>
    <w:p w14:paraId="1B829F4D" w14:textId="2E92A501" w:rsidR="00825508" w:rsidRPr="00102C83" w:rsidRDefault="00B052DF" w:rsidP="009C6C22">
      <w:pPr>
        <w:pStyle w:val="BodyFirst"/>
        <w:rPr>
          <w:ins w:id="613" w:author="Liz Chadwick" w:date="2017-09-21T15:46:00Z"/>
          <w:rFonts w:eastAsia="Microsoft YaHei"/>
        </w:rPr>
      </w:pPr>
      <w:del w:id="614" w:author="Liz Chadwick" w:date="2017-09-21T14:36:00Z">
        <w:r w:rsidRPr="007233FF" w:rsidDel="00F7180C">
          <w:rPr>
            <w:rFonts w:eastAsia="Microsoft YaHei" w:hint="eastAsia"/>
          </w:rPr>
          <w:delText xml:space="preserve">Another kind of </w:delText>
        </w:r>
      </w:del>
      <w:ins w:id="615" w:author="Liz Chadwick" w:date="2017-09-21T14:36:00Z">
        <w:r w:rsidR="00F7180C">
          <w:rPr>
            <w:rFonts w:eastAsia="Microsoft YaHei"/>
          </w:rPr>
          <w:t xml:space="preserve">Other </w:t>
        </w:r>
      </w:ins>
      <w:r w:rsidRPr="007233FF">
        <w:rPr>
          <w:rFonts w:eastAsia="Microsoft YaHei" w:hint="eastAsia"/>
        </w:rPr>
        <w:t>method</w:t>
      </w:r>
      <w:ins w:id="616" w:author="Liz Chadwick" w:date="2017-09-21T14:36:00Z">
        <w:r w:rsidR="00F7180C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defined on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</w:t>
      </w:r>
      <w:del w:id="617" w:author="Liz Chadwick" w:date="2017-09-21T14:36:00Z">
        <w:r w:rsidRPr="007233FF" w:rsidDel="00F7180C">
          <w:rPr>
            <w:rFonts w:eastAsia="Microsoft YaHei" w:hint="eastAsia"/>
          </w:rPr>
          <w:delText xml:space="preserve"> are methods that produce</w:delText>
        </w:r>
        <w:r w:rsidR="007233FF" w:rsidRPr="007233FF" w:rsidDel="00F7180C">
          <w:rPr>
            <w:rFonts w:eastAsia="Microsoft YaHei" w:hint="eastAsia"/>
          </w:rPr>
          <w:delText xml:space="preserve"> </w:delText>
        </w:r>
        <w:r w:rsidRPr="007233FF" w:rsidDel="00F7180C">
          <w:rPr>
            <w:rFonts w:eastAsia="Microsoft YaHei" w:hint="eastAsia"/>
          </w:rPr>
          <w:delText xml:space="preserve">other iterators. These methods are </w:delText>
        </w:r>
      </w:del>
      <w:ins w:id="618" w:author="Liz Chadwick" w:date="2017-09-21T14:36:00Z">
        <w:r w:rsidR="00F7180C">
          <w:rPr>
            <w:rFonts w:eastAsia="Microsoft YaHei"/>
          </w:rPr>
          <w:t xml:space="preserve">, known as </w:t>
        </w:r>
      </w:ins>
      <w:del w:id="619" w:author="Liz Chadwick" w:date="2017-09-21T14:36:00Z">
        <w:r w:rsidRPr="007233FF" w:rsidDel="00F7180C">
          <w:rPr>
            <w:rFonts w:eastAsia="Microsoft YaHei" w:hint="eastAsia"/>
          </w:rPr>
          <w:delText xml:space="preserve">called </w:delText>
        </w:r>
      </w:del>
      <w:r w:rsidRPr="00F7180C">
        <w:rPr>
          <w:rStyle w:val="EmphasisItalic"/>
          <w:rFonts w:eastAsia="Microsoft YaHei"/>
          <w:rPrChange w:id="620" w:author="Liz Chadwick" w:date="2017-09-21T14:36:00Z">
            <w:rPr>
              <w:rStyle w:val="Literal"/>
              <w:rFonts w:eastAsia="Microsoft YaHei"/>
            </w:rPr>
          </w:rPrChange>
        </w:rPr>
        <w:t>iterator adaptors</w:t>
      </w:r>
      <w:ins w:id="621" w:author="Liz Chadwick" w:date="2017-09-21T14:36:00Z">
        <w:r w:rsidR="00F7180C" w:rsidRPr="00F7180C">
          <w:rPr>
            <w:rFonts w:eastAsia="Microsoft YaHei"/>
            <w:rPrChange w:id="622" w:author="Liz Chadwick" w:date="2017-09-21T14:36:00Z">
              <w:rPr>
                <w:rStyle w:val="EmphasisItalic"/>
                <w:rFonts w:eastAsia="Microsoft YaHei"/>
              </w:rPr>
            </w:rPrChange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623" w:author="Liz Chadwick" w:date="2017-09-21T14:36:00Z">
        <w:r w:rsidRPr="007233FF" w:rsidDel="00F7180C">
          <w:rPr>
            <w:rFonts w:eastAsia="Microsoft YaHei" w:hint="eastAsia"/>
          </w:rPr>
          <w:delText xml:space="preserve">and </w:delText>
        </w:r>
      </w:del>
      <w:r w:rsidRPr="007233FF">
        <w:rPr>
          <w:rFonts w:eastAsia="Microsoft YaHei" w:hint="eastAsia"/>
        </w:rPr>
        <w:t>allow us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iterators into different kind of iterators. We can </w:t>
      </w:r>
      <w:commentRangeStart w:id="624"/>
      <w:commentRangeStart w:id="625"/>
      <w:r w:rsidRPr="007233FF">
        <w:rPr>
          <w:rFonts w:eastAsia="Microsoft YaHei" w:hint="eastAsia"/>
        </w:rPr>
        <w:t>chain multiple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</w:t>
      </w:r>
      <w:commentRangeEnd w:id="624"/>
      <w:r w:rsidR="00825508">
        <w:rPr>
          <w:rStyle w:val="CommentReference"/>
        </w:rPr>
        <w:commentReference w:id="624"/>
      </w:r>
      <w:commentRangeEnd w:id="625"/>
      <w:r w:rsidR="00102C83">
        <w:rPr>
          <w:rStyle w:val="CommentReference"/>
        </w:rPr>
        <w:commentReference w:id="625"/>
      </w:r>
      <w:r w:rsidRPr="007233FF">
        <w:rPr>
          <w:rFonts w:eastAsia="Microsoft YaHei" w:hint="eastAsia"/>
        </w:rPr>
        <w:t>adaptors</w:t>
      </w:r>
      <w:ins w:id="626" w:author="Carol Nichols" w:date="2017-10-05T16:27:00Z">
        <w:r w:rsidR="004103E6">
          <w:rPr>
            <w:rFonts w:eastAsia="Microsoft YaHei"/>
          </w:rPr>
          <w:t xml:space="preserve"> to perform complex actions in a readable way</w:t>
        </w:r>
      </w:ins>
      <w:r w:rsidRPr="007233FF">
        <w:rPr>
          <w:rFonts w:eastAsia="Microsoft YaHei" w:hint="eastAsia"/>
        </w:rPr>
        <w:t>. Because all iterators are lazy, however, we have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call one of the consuming adaptor methods in order to get results from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adaptors. </w:t>
      </w:r>
    </w:p>
    <w:p w14:paraId="69CAD9F4" w14:textId="69E57165" w:rsidR="00084A24" w:rsidRDefault="00B052DF">
      <w:pPr>
        <w:pStyle w:val="Body"/>
        <w:rPr>
          <w:rFonts w:eastAsia="Microsoft YaHei"/>
        </w:rPr>
        <w:pPrChange w:id="627" w:author="Liz Chadwick" w:date="2017-09-21T15:46:00Z">
          <w:pPr>
            <w:pStyle w:val="BodyFirst"/>
          </w:pPr>
        </w:pPrChange>
      </w:pPr>
      <w:r w:rsidRPr="007233FF">
        <w:rPr>
          <w:rFonts w:eastAsia="Microsoft YaHei" w:hint="eastAsia"/>
        </w:rPr>
        <w:t>Listing 13-17 shows an example of calling the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628" w:author="Liz Chadwick" w:date="2017-09-21T15:48:00Z">
        <w:r w:rsidRPr="007233FF" w:rsidDel="00825508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which takes a closure </w:t>
      </w:r>
      <w:del w:id="629" w:author="Liz Chadwick" w:date="2017-09-21T15:49:00Z">
        <w:r w:rsidRPr="007233FF" w:rsidDel="00825508">
          <w:rPr>
            <w:rFonts w:eastAsia="Microsoft YaHei" w:hint="eastAsia"/>
          </w:rPr>
          <w:delText xml:space="preserve">that </w:delText>
        </w:r>
        <w:r w:rsidRPr="007233FF" w:rsidDel="00825508">
          <w:rPr>
            <w:rStyle w:val="Literal"/>
            <w:rFonts w:hint="eastAsia"/>
          </w:rPr>
          <w:delText>map</w:delText>
        </w:r>
        <w:r w:rsidDel="00825508">
          <w:rPr>
            <w:rFonts w:eastAsia="Microsoft YaHei" w:hint="eastAsia"/>
          </w:rPr>
          <w:delText xml:space="preserve"> will </w:delText>
        </w:r>
      </w:del>
      <w:ins w:id="630" w:author="Liz Chadwick" w:date="2017-09-21T15:49:00Z">
        <w:r w:rsidR="00825508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 in order to produce a new iterator</w:t>
      </w:r>
      <w:ins w:id="631" w:author="Carol Nichols" w:date="2017-10-05T15:48:00Z">
        <w:r w:rsidR="00A4224F">
          <w:rPr>
            <w:rFonts w:eastAsia="Microsoft YaHei"/>
          </w:rPr>
          <w:t xml:space="preserve">. </w:t>
        </w:r>
        <w:r w:rsidR="001F48DE">
          <w:rPr>
            <w:rFonts w:eastAsia="Microsoft YaHei"/>
          </w:rPr>
          <w:t>The closure here creates a new iterator</w:t>
        </w:r>
      </w:ins>
      <w:ins w:id="632" w:author="Carol Nichols" w:date="2017-10-05T18:27:00Z">
        <w:r w:rsidR="00A6373A">
          <w:rPr>
            <w:rFonts w:eastAsia="Microsoft YaHei"/>
          </w:rPr>
          <w:t xml:space="preserve"> </w:t>
        </w:r>
      </w:ins>
      <w:ins w:id="633" w:author="Liz Chadwick" w:date="2017-09-21T15:49:00Z">
        <w:del w:id="634" w:author="Eddy" w:date="2017-10-04T14:52:00Z">
          <w:r w:rsidR="00825508" w:rsidDel="00102C83">
            <w:rPr>
              <w:rFonts w:eastAsia="Microsoft YaHei"/>
            </w:rPr>
            <w:delText xml:space="preserve">. </w:delText>
          </w:r>
        </w:del>
      </w:ins>
      <w:ins w:id="635" w:author="Liz Chadwick" w:date="2017-09-21T15:46:00Z">
        <w:del w:id="636" w:author="Carol Nichols" w:date="2017-10-05T15:48:00Z">
          <w:r w:rsidR="00825508" w:rsidDel="001F48DE">
            <w:rPr>
              <w:rFonts w:eastAsia="Microsoft YaHei"/>
            </w:rPr>
            <w:delText>,</w:delText>
          </w:r>
        </w:del>
      </w:ins>
      <w:del w:id="637" w:author="Carol Nichols" w:date="2017-10-05T15:48:00Z">
        <w:r w:rsidDel="001F48DE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 incremented by 1. This code produces a warning, though:</w:t>
      </w:r>
    </w:p>
    <w:p w14:paraId="261857E8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EF1393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572C0BCE" w14:textId="77777777" w:rsidR="00084A24" w:rsidRPr="009C6C22" w:rsidRDefault="00084A24" w:rsidP="009C6C22">
      <w:pPr>
        <w:pStyle w:val="CodeB"/>
      </w:pPr>
    </w:p>
    <w:p w14:paraId="4FCDB31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14:paraId="215CE1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iterator adapter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to create a new iterator</w:t>
      </w:r>
    </w:p>
    <w:p w14:paraId="0340416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14:paraId="5318DD9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warning: unused result which must be used: iterator adaptors are lazy and do</w:t>
      </w:r>
    </w:p>
    <w:p w14:paraId="7BFA8C6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nothing unless consumed</w:t>
      </w:r>
    </w:p>
    <w:p w14:paraId="55EA31E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--&gt; src/main.rs:4:1</w:t>
      </w:r>
    </w:p>
    <w:p w14:paraId="1488370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48B369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4 | v1.iter().map(|x| x + 1);</w:t>
      </w:r>
    </w:p>
    <w:p w14:paraId="25EBAC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 ^^^^^^^^^^^^^^^^^^^^^^^^^</w:t>
      </w:r>
    </w:p>
    <w:p w14:paraId="5D51496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127ADE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= note: #[warn(unused_must_use)] on by default</w:t>
      </w:r>
    </w:p>
    <w:p w14:paraId="0EBE356C" w14:textId="449AA14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13-17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actually doing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 never gets called. The warning reminds us why: iterator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del w:id="638" w:author="Liz Chadwick" w:date="2017-09-21T15:50:00Z">
        <w:r w:rsidDel="00825508">
          <w:rPr>
            <w:rFonts w:eastAsia="Microsoft YaHei" w:hint="eastAsia"/>
          </w:rPr>
          <w:delText xml:space="preserve">probably meant </w:delText>
        </w:r>
      </w:del>
      <w:ins w:id="639" w:author="Liz Chadwick" w:date="2017-09-21T15:50:00Z">
        <w:r w:rsidR="00825508">
          <w:rPr>
            <w:rFonts w:eastAsia="Microsoft YaHei"/>
          </w:rPr>
          <w:t>need</w:t>
        </w:r>
        <w:del w:id="640" w:author="Carol Nichols" w:date="2017-10-05T15:49:00Z">
          <w:r w:rsidR="00825508" w:rsidDel="00DC7F10">
            <w:rPr>
              <w:rFonts w:eastAsia="Microsoft YaHei"/>
            </w:rPr>
            <w:delText>ed</w:delText>
          </w:r>
        </w:del>
        <w:r w:rsidR="00825508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to consume the iterator here.</w:t>
      </w:r>
    </w:p>
    <w:p w14:paraId="58B7E35B" w14:textId="16B1A028" w:rsidR="00825508" w:rsidRDefault="00B052DF" w:rsidP="007233FF">
      <w:pPr>
        <w:pStyle w:val="Body"/>
        <w:rPr>
          <w:ins w:id="641" w:author="Liz Chadwick" w:date="2017-09-21T15:53:00Z"/>
          <w:rFonts w:eastAsia="Microsoft YaHei"/>
        </w:rPr>
      </w:pPr>
      <w:del w:id="642" w:author="Liz Chadwick" w:date="2017-09-21T15:52:00Z">
        <w:r w:rsidDel="00825508">
          <w:rPr>
            <w:rFonts w:eastAsia="Microsoft YaHei" w:hint="eastAsia"/>
          </w:rPr>
          <w:delText>In order t</w:delText>
        </w:r>
      </w:del>
      <w:ins w:id="643" w:author="Liz Chadwick" w:date="2017-09-21T15:52:00Z">
        <w:r w:rsidR="00825508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fix this </w:t>
      </w:r>
      <w:del w:id="644" w:author="Liz Chadwick" w:date="2017-09-21T15:52:00Z">
        <w:r w:rsidDel="00825508">
          <w:rPr>
            <w:rFonts w:eastAsia="Microsoft YaHei" w:hint="eastAsia"/>
          </w:rPr>
          <w:delText xml:space="preserve">warning </w:delText>
        </w:r>
      </w:del>
      <w:r>
        <w:rPr>
          <w:rFonts w:eastAsia="Microsoft YaHei" w:hint="eastAsia"/>
        </w:rPr>
        <w:t>and consume the iterator</w:t>
      </w:r>
      <w:del w:id="645" w:author="Liz Chadwick" w:date="2017-09-21T15:52:00Z">
        <w:r w:rsidDel="00825508">
          <w:rPr>
            <w:rFonts w:eastAsia="Microsoft YaHei" w:hint="eastAsia"/>
          </w:rPr>
          <w:delText xml:space="preserve"> to get a useful result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going to use the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 xml:space="preserve"> method, which we saw briefly in Chapter 12.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This method consumes the iterator and collects the resulting values into a</w:t>
      </w:r>
      <w:r w:rsidR="007233FF" w:rsidRPr="007233FF">
        <w:rPr>
          <w:rFonts w:eastAsia="Microsoft YaHei" w:hint="eastAsia"/>
        </w:rPr>
        <w:t xml:space="preserve"> </w:t>
      </w:r>
      <w:ins w:id="646" w:author="Carol Nichols" w:date="2017-10-05T16:31:00Z">
        <w:r w:rsidR="00404BCD">
          <w:rPr>
            <w:rFonts w:eastAsia="Microsoft YaHei"/>
          </w:rPr>
          <w:t>collection</w:t>
        </w:r>
        <w:r w:rsidR="004028CA">
          <w:rPr>
            <w:rFonts w:eastAsia="Microsoft YaHei"/>
          </w:rPr>
          <w:t xml:space="preserve"> data type</w:t>
        </w:r>
      </w:ins>
      <w:commentRangeStart w:id="647"/>
      <w:del w:id="648" w:author="Carol Nichols" w:date="2017-10-05T16:31:00Z">
        <w:r w:rsidRPr="007233FF" w:rsidDel="00404BCD">
          <w:rPr>
            <w:rFonts w:eastAsia="Microsoft YaHei" w:hint="eastAsia"/>
          </w:rPr>
          <w:delText>data structure</w:delText>
        </w:r>
        <w:commentRangeEnd w:id="647"/>
        <w:r w:rsidR="00102C83" w:rsidDel="00404BCD">
          <w:rPr>
            <w:rStyle w:val="CommentReference"/>
          </w:rPr>
          <w:commentReference w:id="647"/>
        </w:r>
      </w:del>
      <w:r w:rsidRPr="007233FF">
        <w:rPr>
          <w:rFonts w:eastAsia="Microsoft YaHei" w:hint="eastAsia"/>
        </w:rPr>
        <w:t xml:space="preserve">. </w:t>
      </w:r>
    </w:p>
    <w:p w14:paraId="32143326" w14:textId="52EF434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In Listing 13-18, we</w:t>
      </w:r>
      <w:del w:id="649" w:author="Liz Chadwick" w:date="2017-09-21T15:52:00Z">
        <w:r w:rsidR="007233FF" w:rsidRPr="007233FF" w:rsidDel="00825508">
          <w:rPr>
            <w:rFonts w:eastAsia="Microsoft YaHei"/>
          </w:rPr>
          <w:delText>’</w:delText>
        </w:r>
        <w:r w:rsidRPr="007233FF" w:rsidDel="00825508">
          <w:rPr>
            <w:rFonts w:eastAsia="Microsoft YaHei" w:hint="eastAsia"/>
          </w:rPr>
          <w:delText xml:space="preserve">re going to </w:delText>
        </w:r>
      </w:del>
      <w:ins w:id="650" w:author="Liz Chadwick" w:date="2017-09-21T15:52:00Z">
        <w:r w:rsidR="00825508">
          <w:rPr>
            <w:rFonts w:eastAsia="Microsoft YaHei"/>
          </w:rPr>
          <w:t xml:space="preserve"> </w:t>
        </w:r>
      </w:ins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iterator </w:t>
      </w:r>
      <w:ins w:id="651" w:author="Liz Chadwick" w:date="2017-09-21T15:53:00Z">
        <w:r w:rsidR="00825508">
          <w:rPr>
            <w:rFonts w:eastAsia="Microsoft YaHei"/>
          </w:rPr>
          <w:t xml:space="preserve">that’s </w:t>
        </w:r>
      </w:ins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ins w:id="652" w:author="Liz Chadwick" w:date="2017-09-21T15:53:00Z">
        <w:r w:rsidR="00825508">
          <w:rPr>
            <w:rFonts w:eastAsia="Microsoft YaHei"/>
          </w:rPr>
          <w:t>. This vector</w:t>
        </w:r>
      </w:ins>
      <w:r>
        <w:rPr>
          <w:rFonts w:eastAsia="Microsoft YaHei" w:hint="eastAsia"/>
        </w:rPr>
        <w:t xml:space="preserve"> </w:t>
      </w:r>
      <w:del w:id="653" w:author="Liz Chadwick" w:date="2017-09-21T15:53:00Z">
        <w:r w:rsidDel="00825508">
          <w:rPr>
            <w:rFonts w:eastAsia="Microsoft YaHei" w:hint="eastAsia"/>
          </w:rPr>
          <w:delText>that</w:delText>
        </w:r>
        <w:r w:rsidR="007233FF" w:rsidDel="0082550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will </w:t>
      </w:r>
      <w:ins w:id="654" w:author="Liz Chadwick" w:date="2017-09-21T15:53:00Z">
        <w:r w:rsidR="00825508">
          <w:rPr>
            <w:rFonts w:eastAsia="Microsoft YaHei"/>
          </w:rPr>
          <w:t xml:space="preserve">end up </w:t>
        </w:r>
      </w:ins>
      <w:r>
        <w:rPr>
          <w:rFonts w:eastAsia="Microsoft YaHei" w:hint="eastAsia"/>
        </w:rPr>
        <w:t>contain</w:t>
      </w:r>
      <w:ins w:id="655" w:author="Liz Chadwick" w:date="2017-09-21T15:53:00Z">
        <w:r w:rsidR="00825508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each item from the original vector incremented by 1:</w:t>
      </w:r>
    </w:p>
    <w:p w14:paraId="4BFAF42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5752A3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2AE2A7ED" w14:textId="77777777" w:rsidR="00084A24" w:rsidRPr="009C6C22" w:rsidRDefault="00084A24" w:rsidP="009C6C22">
      <w:pPr>
        <w:pStyle w:val="CodeB"/>
      </w:pPr>
    </w:p>
    <w:p w14:paraId="5450FE7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14:paraId="423E42F7" w14:textId="77777777" w:rsidR="00084A24" w:rsidRPr="009C6C22" w:rsidRDefault="00084A24" w:rsidP="009C6C22">
      <w:pPr>
        <w:pStyle w:val="CodeB"/>
      </w:pPr>
    </w:p>
    <w:p w14:paraId="699BD89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14:paraId="1AD20BE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13-18: Calling the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method to create a new iterator, 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method to consume the new iterator and create a vector</w:t>
      </w:r>
    </w:p>
    <w:p w14:paraId="071F62FB" w14:textId="3B093EF4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</w:t>
      </w:r>
      <w:del w:id="656" w:author="Liz Chadwick" w:date="2017-09-21T15:55:00Z">
        <w:r w:rsidRPr="007233FF" w:rsidDel="00825508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</w:t>
      </w:r>
      <w:del w:id="657" w:author="Liz Chadwick" w:date="2017-09-21T15:55:00Z">
        <w:r w:rsidRPr="007233FF" w:rsidDel="00825508">
          <w:rPr>
            <w:rFonts w:eastAsia="Microsoft YaHei" w:hint="eastAsia"/>
          </w:rPr>
          <w:delText xml:space="preserve"> that we iterate over</w:delText>
        </w:r>
      </w:del>
      <w:r w:rsidRPr="007233FF">
        <w:rPr>
          <w:rFonts w:eastAsia="Microsoft YaHei" w:hint="eastAsia"/>
        </w:rPr>
        <w:t xml:space="preserve">. This is a great example of how </w:t>
      </w:r>
      <w:del w:id="658" w:author="Liz Chadwick" w:date="2017-09-21T15:55:00Z">
        <w:r w:rsidRPr="007233FF" w:rsidDel="00825508">
          <w:rPr>
            <w:rFonts w:eastAsia="Microsoft YaHei" w:hint="eastAsia"/>
          </w:rPr>
          <w:delText>using</w:delText>
        </w:r>
        <w:r w:rsidR="007233FF" w:rsidRPr="007233FF" w:rsidDel="00825508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closures let</w:t>
      </w:r>
      <w:del w:id="659" w:author="Liz Chadwick" w:date="2017-09-21T15:55:00Z">
        <w:r w:rsidRPr="007233FF" w:rsidDel="00825508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provides.</w:t>
      </w:r>
    </w:p>
    <w:p w14:paraId="5A24E44A" w14:textId="3778FCB0" w:rsidR="00084A24" w:rsidRPr="007233FF" w:rsidRDefault="00C25962" w:rsidP="007233FF">
      <w:pPr>
        <w:pStyle w:val="HeadB"/>
        <w:rPr>
          <w:rFonts w:eastAsia="Microsoft YaHei"/>
        </w:rPr>
      </w:pPr>
      <w:bookmarkStart w:id="660" w:name="using-closures-that-capture-their-enviro"/>
      <w:bookmarkEnd w:id="660"/>
      <w:commentRangeStart w:id="661"/>
      <w:ins w:id="662" w:author="Liz Chadwick" w:date="2017-09-21T16:04:00Z">
        <w:del w:id="663" w:author="Carol Nichols" w:date="2017-10-05T15:50:00Z">
          <w:r w:rsidDel="00F26A21">
            <w:rPr>
              <w:rFonts w:eastAsia="Microsoft YaHei"/>
            </w:rPr>
            <w:delText xml:space="preserve">Filtering Iterator Values </w:delText>
          </w:r>
        </w:del>
      </w:ins>
      <w:ins w:id="664" w:author="Liz Chadwick" w:date="2017-09-21T16:07:00Z">
        <w:del w:id="665" w:author="Carol Nichols" w:date="2017-10-05T15:50:00Z">
          <w:r w:rsidDel="00F26A21">
            <w:rPr>
              <w:rFonts w:eastAsia="Microsoft YaHei"/>
            </w:rPr>
            <w:delText>into new Iterators</w:delText>
          </w:r>
        </w:del>
      </w:ins>
      <w:del w:id="666" w:author="Carol Nichols" w:date="2017-10-05T15:50:00Z">
        <w:r w:rsidR="00B052DF" w:rsidDel="00F26A21">
          <w:rPr>
            <w:rFonts w:eastAsia="Microsoft YaHei" w:hint="eastAsia"/>
          </w:rPr>
          <w:delText>Using Closures that Capture their Environment with Iterators</w:delText>
        </w:r>
      </w:del>
      <w:ins w:id="667" w:author="Carol Nichols" w:date="2017-10-05T15:50:00Z">
        <w:r w:rsidR="00F26A21">
          <w:rPr>
            <w:rFonts w:eastAsia="Microsoft YaHei"/>
          </w:rPr>
          <w:t>Using Closures that Capture their Environment with Iterators</w:t>
        </w:r>
        <w:commentRangeEnd w:id="661"/>
        <w:r w:rsidR="00F26A21">
          <w:rPr>
            <w:rStyle w:val="CommentReference"/>
            <w:rFonts w:ascii="Times New Roman" w:hAnsi="Times New Roman"/>
            <w:b w:val="0"/>
            <w:i w:val="0"/>
          </w:rPr>
          <w:commentReference w:id="661"/>
        </w:r>
      </w:ins>
    </w:p>
    <w:p w14:paraId="32B67C54" w14:textId="77777777" w:rsidR="00C25962" w:rsidRDefault="00B052DF" w:rsidP="009C6C22">
      <w:pPr>
        <w:pStyle w:val="BodyFirst"/>
        <w:rPr>
          <w:ins w:id="668" w:author="Liz Chadwick" w:date="2017-09-21T16:06:00Z"/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introduced iterators,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iterator adapter.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iterator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and returns a </w:t>
      </w:r>
      <w:proofErr w:type="spellStart"/>
      <w:r w:rsidRPr="007233FF">
        <w:rPr>
          <w:rFonts w:eastAsia="Microsoft YaHei" w:hint="eastAsia"/>
        </w:rPr>
        <w:t>boolean</w:t>
      </w:r>
      <w:commentRangeStart w:id="669"/>
      <w:commentRangeStart w:id="670"/>
      <w:proofErr w:type="spellEnd"/>
      <w:r w:rsidRPr="007233FF">
        <w:rPr>
          <w:rFonts w:eastAsia="Microsoft YaHei" w:hint="eastAsia"/>
        </w:rPr>
        <w:t xml:space="preserve">. If the </w:t>
      </w:r>
      <w:commentRangeEnd w:id="669"/>
      <w:r w:rsidR="00C25962">
        <w:rPr>
          <w:rStyle w:val="CommentReference"/>
        </w:rPr>
        <w:commentReference w:id="669"/>
      </w:r>
      <w:commentRangeEnd w:id="670"/>
      <w:r w:rsidR="00EE2AE6">
        <w:rPr>
          <w:rStyle w:val="CommentReference"/>
        </w:rPr>
        <w:commentReference w:id="670"/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iterator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be included in the resulting iterator. </w:t>
      </w:r>
    </w:p>
    <w:p w14:paraId="5456D20F" w14:textId="46C94E6A" w:rsidR="00084A24" w:rsidRDefault="00C25962">
      <w:pPr>
        <w:pStyle w:val="Body"/>
        <w:rPr>
          <w:rFonts w:eastAsia="Microsoft YaHei"/>
        </w:rPr>
        <w:pPrChange w:id="671" w:author="Liz Chadwick" w:date="2017-09-21T16:06:00Z">
          <w:pPr>
            <w:pStyle w:val="BodyFirst"/>
          </w:pPr>
        </w:pPrChange>
      </w:pPr>
      <w:ins w:id="672" w:author="Liz Chadwick" w:date="2017-09-21T16:08:00Z">
        <w:r>
          <w:rPr>
            <w:rFonts w:eastAsia="Microsoft YaHei"/>
          </w:rPr>
          <w:t xml:space="preserve">In </w:t>
        </w:r>
      </w:ins>
      <w:r w:rsidR="00B052DF" w:rsidRPr="007233FF">
        <w:rPr>
          <w:rFonts w:eastAsia="Microsoft YaHei" w:hint="eastAsia"/>
        </w:rPr>
        <w:t>Listing 13-19</w:t>
      </w:r>
      <w:r w:rsidR="007233FF" w:rsidRPr="007233FF">
        <w:rPr>
          <w:rFonts w:eastAsia="Microsoft YaHei" w:hint="eastAsia"/>
        </w:rPr>
        <w:t xml:space="preserve"> </w:t>
      </w:r>
      <w:del w:id="673" w:author="Liz Chadwick" w:date="2017-09-21T16:08:00Z">
        <w:r w:rsidR="00B052DF" w:rsidRPr="007233FF" w:rsidDel="00C25962">
          <w:rPr>
            <w:rFonts w:eastAsia="Microsoft YaHei" w:hint="eastAsia"/>
          </w:rPr>
          <w:delText xml:space="preserve">demonstrates using </w:delText>
        </w:r>
      </w:del>
      <w:ins w:id="674" w:author="Liz Chadwick" w:date="2017-09-21T16:08:00Z">
        <w:r>
          <w:rPr>
            <w:rFonts w:eastAsia="Microsoft YaHei"/>
          </w:rPr>
          <w:t xml:space="preserve">we use </w:t>
        </w:r>
      </w:ins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ins w:id="675" w:author="Liz Chadwick" w:date="2017-09-21T16:08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in order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ins w:id="676" w:author="Liz Chadwick" w:date="2017-09-21T16:08:00Z">
        <w:r>
          <w:rPr>
            <w:rFonts w:eastAsia="Microsoft YaHei"/>
          </w:rPr>
          <w:t xml:space="preserve">. It will </w:t>
        </w:r>
      </w:ins>
      <w:del w:id="677" w:author="Liz Chadwick" w:date="2017-09-21T16:08:00Z">
        <w:r w:rsidR="00B052DF" w:rsidDel="00C25962">
          <w:rPr>
            <w:rFonts w:eastAsia="Microsoft YaHei" w:hint="eastAsia"/>
          </w:rPr>
          <w:delText xml:space="preserve"> in order to </w:delText>
        </w:r>
      </w:del>
      <w:r w:rsidR="00B052DF">
        <w:rPr>
          <w:rFonts w:eastAsia="Microsoft YaHei" w:hint="eastAsia"/>
        </w:rPr>
        <w:t>return only shoes that are the specified size:</w:t>
      </w:r>
    </w:p>
    <w:p w14:paraId="21C567DC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D2E37A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14:paraId="611A5F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14:paraId="4BC7186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i32,</w:t>
      </w:r>
    </w:p>
    <w:p w14:paraId="3000759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14:paraId="1CAD29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3A29A3E5" w14:textId="77777777" w:rsidR="00084A24" w:rsidRPr="009C6C22" w:rsidRDefault="00084A24" w:rsidP="009C6C22">
      <w:pPr>
        <w:pStyle w:val="CodeB"/>
      </w:pPr>
    </w:p>
    <w:p w14:paraId="6A815CC8" w14:textId="1DF52BD8" w:rsidR="00084A24" w:rsidRPr="009C6C22" w:rsidRDefault="00692F8A" w:rsidP="009C6C22">
      <w:pPr>
        <w:pStyle w:val="CodeB"/>
      </w:pPr>
      <w:ins w:id="678" w:author="Carol Nichols" w:date="2017-10-05T19:02:00Z">
        <w:r w:rsidRPr="00692F8A">
          <w:rPr>
            <w:rStyle w:val="Wingdings"/>
            <w:rPrChange w:id="679" w:author="Carol Nichols" w:date="2017-10-05T19:02:00Z">
              <w:rPr/>
            </w:rPrChange>
          </w:rPr>
          <w:t></w:t>
        </w:r>
        <w:r>
          <w:rPr>
            <w:rStyle w:val="Wingdings"/>
          </w:rPr>
          <w:t></w:t>
        </w:r>
      </w:ins>
      <w:r w:rsidR="00B052DF" w:rsidRPr="009C6C22">
        <w:rPr>
          <w:rFonts w:hint="eastAsia"/>
        </w:rPr>
        <w:t>fn shoes_in_my_size(shoes: Vec&lt;Shoe&gt;, shoe_size: i32) -&gt; Vec&lt;Shoe&gt; {</w:t>
      </w:r>
    </w:p>
    <w:p w14:paraId="7FD167A1" w14:textId="2012505F" w:rsidR="00084A24" w:rsidRPr="009C6C22" w:rsidRDefault="00692F8A" w:rsidP="009C6C22">
      <w:pPr>
        <w:pStyle w:val="CodeB"/>
      </w:pPr>
      <w:ins w:id="680" w:author="Carol Nichols" w:date="2017-10-05T19:03:00Z">
        <w:r w:rsidRPr="00692F8A">
          <w:rPr>
            <w:rStyle w:val="Wingdings"/>
            <w:rPrChange w:id="681" w:author="Carol Nichols" w:date="2017-10-05T19:03:00Z">
              <w:rPr/>
            </w:rPrChange>
          </w:rPr>
          <w:lastRenderedPageBreak/>
          <w:t></w:t>
        </w:r>
      </w:ins>
      <w:r w:rsidR="00B052DF" w:rsidRPr="009C6C22">
        <w:rPr>
          <w:rFonts w:hint="eastAsia"/>
        </w:rPr>
        <w:t xml:space="preserve">    shoes.into_iter()</w:t>
      </w:r>
    </w:p>
    <w:p w14:paraId="1F8178D0" w14:textId="6FB3C6ED" w:rsidR="00084A24" w:rsidRPr="009C6C22" w:rsidRDefault="00692F8A" w:rsidP="009C6C22">
      <w:pPr>
        <w:pStyle w:val="CodeB"/>
      </w:pPr>
      <w:ins w:id="682" w:author="Carol Nichols" w:date="2017-10-05T19:03:00Z">
        <w:r w:rsidRPr="00692F8A">
          <w:rPr>
            <w:rStyle w:val="Wingdings"/>
            <w:rPrChange w:id="683" w:author="Carol Nichols" w:date="2017-10-05T19:03:00Z">
              <w:rPr/>
            </w:rPrChange>
          </w:rPr>
          <w:t></w:t>
        </w:r>
      </w:ins>
      <w:r w:rsidR="00B052DF" w:rsidRPr="009C6C22">
        <w:rPr>
          <w:rFonts w:hint="eastAsia"/>
        </w:rPr>
        <w:t xml:space="preserve">        .filter(|s| s.size == shoe_size)</w:t>
      </w:r>
    </w:p>
    <w:p w14:paraId="450477A3" w14:textId="53632B39" w:rsidR="00084A24" w:rsidRPr="009C6C22" w:rsidRDefault="00692F8A" w:rsidP="009C6C22">
      <w:pPr>
        <w:pStyle w:val="CodeB"/>
      </w:pPr>
      <w:ins w:id="684" w:author="Carol Nichols" w:date="2017-10-05T19:03:00Z">
        <w:r w:rsidRPr="00692F8A">
          <w:rPr>
            <w:rStyle w:val="Wingdings"/>
            <w:rPrChange w:id="685" w:author="Carol Nichols" w:date="2017-10-05T19:03:00Z">
              <w:rPr/>
            </w:rPrChange>
          </w:rPr>
          <w:t></w:t>
        </w:r>
      </w:ins>
      <w:r w:rsidR="00B052DF" w:rsidRPr="009C6C22">
        <w:rPr>
          <w:rFonts w:hint="eastAsia"/>
        </w:rPr>
        <w:t xml:space="preserve">        .collect()</w:t>
      </w:r>
    </w:p>
    <w:p w14:paraId="576E8B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46E1B4DA" w14:textId="77777777" w:rsidR="00084A24" w:rsidRPr="009C6C22" w:rsidRDefault="00084A24" w:rsidP="009C6C22">
      <w:pPr>
        <w:pStyle w:val="CodeB"/>
      </w:pPr>
    </w:p>
    <w:p w14:paraId="5BE3E06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#[test]</w:t>
      </w:r>
    </w:p>
    <w:p w14:paraId="50253E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14:paraId="3FE7988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14:paraId="32D2C97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14:paraId="5B876E9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14:paraId="75AB4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14:paraId="45C6C85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14:paraId="76016422" w14:textId="77777777" w:rsidR="00084A24" w:rsidRPr="009C6C22" w:rsidRDefault="00084A24" w:rsidP="009C6C22">
      <w:pPr>
        <w:pStyle w:val="CodeB"/>
      </w:pPr>
    </w:p>
    <w:p w14:paraId="2E6B701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in_my_size = shoes_in_my_size(shoes, 10);</w:t>
      </w:r>
    </w:p>
    <w:p w14:paraId="6AB76F54" w14:textId="77777777" w:rsidR="00084A24" w:rsidRPr="009C6C22" w:rsidRDefault="00084A24" w:rsidP="009C6C22">
      <w:pPr>
        <w:pStyle w:val="CodeB"/>
      </w:pPr>
    </w:p>
    <w:p w14:paraId="1A36CEF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14:paraId="43AED7A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14:paraId="25953B6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14:paraId="6913B3C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14:paraId="33E5CF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14:paraId="124A26C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14:paraId="41BD64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14:paraId="19B4FBF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F328B5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</w:p>
    <w:p w14:paraId="6BA57B20" w14:textId="4CB6E8EB" w:rsidR="00C25962" w:rsidRDefault="00B052DF" w:rsidP="007233FF">
      <w:pPr>
        <w:pStyle w:val="Body"/>
        <w:rPr>
          <w:ins w:id="686" w:author="Liz Chadwick" w:date="2017-09-21T16:10:00Z"/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</w:t>
      </w:r>
      <w:ins w:id="687" w:author="Carol Nichols" w:date="2017-10-05T19:02:00Z">
        <w:r w:rsidR="00692F8A">
          <w:rPr>
            <w:rFonts w:eastAsia="Microsoft YaHei"/>
          </w:rPr>
          <w:t xml:space="preserve"> </w:t>
        </w:r>
        <w:r w:rsidR="00692F8A" w:rsidRPr="00AE197B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 xml:space="preserve">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size. </w:t>
      </w:r>
    </w:p>
    <w:p w14:paraId="73DAC7AE" w14:textId="5EE35C92" w:rsidR="00C25962" w:rsidRDefault="00B052DF" w:rsidP="007233FF">
      <w:pPr>
        <w:pStyle w:val="Body"/>
        <w:rPr>
          <w:ins w:id="688" w:author="Liz Chadwick" w:date="2017-09-21T16:11:00Z"/>
          <w:rFonts w:eastAsia="Microsoft YaHei"/>
        </w:rPr>
      </w:pPr>
      <w:r w:rsidRPr="007233FF">
        <w:rPr>
          <w:rFonts w:eastAsia="Microsoft YaHei" w:hint="eastAsia"/>
        </w:rPr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iterator that takes ownership of the vector</w:t>
      </w:r>
      <w:ins w:id="689" w:author="Carol Nichols" w:date="2017-10-05T19:03:00Z">
        <w:r w:rsidR="00692F8A">
          <w:rPr>
            <w:rFonts w:eastAsia="Microsoft YaHei"/>
          </w:rPr>
          <w:t xml:space="preserve"> </w:t>
        </w:r>
        <w:r w:rsidR="00692F8A" w:rsidRPr="00AE197B">
          <w:rPr>
            <w:rStyle w:val="Wingdings"/>
          </w:rPr>
          <w:t></w:t>
        </w:r>
      </w:ins>
      <w:r w:rsidRPr="007233FF">
        <w:rPr>
          <w:rFonts w:eastAsia="Microsoft YaHei" w:hint="eastAsia"/>
        </w:rPr>
        <w:t xml:space="preserve">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that iterator into a new iterator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ins w:id="690" w:author="Carol Nichols" w:date="2017-10-05T19:03:00Z">
        <w:r w:rsidR="00692F8A">
          <w:rPr>
            <w:rStyle w:val="Literal"/>
          </w:rPr>
          <w:t xml:space="preserve"> </w:t>
        </w:r>
        <w:r w:rsidR="00692F8A" w:rsidRPr="00692F8A">
          <w:rPr>
            <w:rStyle w:val="Wingdings"/>
            <w:rPrChange w:id="691" w:author="Carol Nichols" w:date="2017-10-05T19:03:00Z">
              <w:rPr>
                <w:rStyle w:val="Literal"/>
              </w:rPr>
            </w:rPrChange>
          </w:rPr>
          <w:t></w:t>
        </w:r>
      </w:ins>
      <w:r w:rsidRPr="007233FF">
        <w:rPr>
          <w:rFonts w:eastAsia="Microsoft YaHei" w:hint="eastAsia"/>
        </w:rPr>
        <w:t xml:space="preserve">. </w:t>
      </w:r>
    </w:p>
    <w:p w14:paraId="61178DCC" w14:textId="41B12D2D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</w:t>
      </w:r>
      <w:del w:id="692" w:author="Liz Chadwick" w:date="2017-09-21T16:11:00Z">
        <w:r w:rsidRPr="007233FF" w:rsidDel="00C25962">
          <w:rPr>
            <w:rFonts w:eastAsia="Microsoft YaHei" w:hint="eastAsia"/>
          </w:rPr>
          <w:delText>we</w:delText>
        </w:r>
        <w:r w:rsidR="007233FF" w:rsidRPr="007233FF" w:rsidDel="00C25962">
          <w:rPr>
            <w:rFonts w:eastAsia="Microsoft YaHei"/>
          </w:rPr>
          <w:delText>’</w:delText>
        </w:r>
        <w:r w:rsidRPr="007233FF" w:rsidDel="00C25962">
          <w:rPr>
            <w:rFonts w:eastAsia="Microsoft YaHei" w:hint="eastAsia"/>
          </w:rPr>
          <w:delText xml:space="preserve">ve specified </w:delText>
        </w:r>
      </w:del>
      <w:r w:rsidRPr="007233FF">
        <w:rPr>
          <w:rFonts w:eastAsia="Microsoft YaHei" w:hint="eastAsia"/>
        </w:rPr>
        <w:t xml:space="preserve">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 from the environment and </w:t>
      </w:r>
      <w:del w:id="693" w:author="Liz Chadwick" w:date="2017-09-21T16:11:00Z">
        <w:r w:rsidRPr="007233FF" w:rsidDel="00C25962">
          <w:rPr>
            <w:rFonts w:eastAsia="Microsoft YaHei" w:hint="eastAsia"/>
          </w:rPr>
          <w:delText xml:space="preserve">uses the value to </w:delText>
        </w:r>
      </w:del>
      <w:r w:rsidRPr="007233FF">
        <w:rPr>
          <w:rFonts w:eastAsia="Microsoft YaHei" w:hint="eastAsia"/>
        </w:rPr>
        <w:t>compare</w:t>
      </w:r>
      <w:ins w:id="694" w:author="Liz Chadwick" w:date="2017-09-21T16:11:00Z">
        <w:r w:rsidR="00C25962">
          <w:rPr>
            <w:rFonts w:eastAsia="Microsoft YaHei"/>
          </w:rPr>
          <w:t>s the value</w:t>
        </w:r>
      </w:ins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ins w:id="695" w:author="Liz Chadwick" w:date="2017-09-21T16:11:00Z">
        <w:r w:rsidR="00C25962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696" w:author="Liz Chadwick" w:date="2017-09-21T16:12:00Z">
        <w:r w:rsidRPr="007233FF" w:rsidDel="00C25962">
          <w:rPr>
            <w:rFonts w:eastAsia="Microsoft YaHei" w:hint="eastAsia"/>
          </w:rPr>
          <w:delText xml:space="preserve">to only </w:delText>
        </w:r>
      </w:del>
      <w:r w:rsidRPr="007233FF">
        <w:rPr>
          <w:rFonts w:eastAsia="Microsoft YaHei" w:hint="eastAsia"/>
        </w:rPr>
        <w:t>keep</w:t>
      </w:r>
      <w:ins w:id="697" w:author="Liz Chadwick" w:date="2017-09-21T16:12:00Z">
        <w:r w:rsidR="00C25962">
          <w:rPr>
            <w:rFonts w:eastAsia="Microsoft YaHei"/>
          </w:rPr>
          <w:t>ing only</w:t>
        </w:r>
      </w:ins>
      <w:r w:rsidRPr="007233FF">
        <w:rPr>
          <w:rFonts w:eastAsia="Microsoft YaHei" w:hint="eastAsia"/>
        </w:rPr>
        <w:t xml:space="preserve"> shoes </w:t>
      </w:r>
      <w:del w:id="698" w:author="Liz Chadwick" w:date="2017-09-21T16:12:00Z">
        <w:r w:rsidRPr="007233FF" w:rsidDel="00C25962">
          <w:rPr>
            <w:rFonts w:eastAsia="Microsoft YaHei" w:hint="eastAsia"/>
          </w:rPr>
          <w:delText xml:space="preserve">that are </w:delText>
        </w:r>
      </w:del>
      <w:r w:rsidRPr="007233FF">
        <w:rPr>
          <w:rFonts w:eastAsia="Microsoft YaHei" w:hint="eastAsia"/>
        </w:rPr>
        <w:t>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iterator into a vector</w:t>
      </w:r>
      <w:r w:rsidR="007233FF">
        <w:rPr>
          <w:rFonts w:eastAsia="Microsoft YaHei" w:hint="eastAsia"/>
        </w:rPr>
        <w:t xml:space="preserve"> </w:t>
      </w:r>
      <w:ins w:id="699" w:author="Liz Chadwick" w:date="2017-09-21T16:12:00Z">
        <w:r w:rsidR="00C25962">
          <w:rPr>
            <w:rFonts w:eastAsia="Microsoft YaHei"/>
          </w:rPr>
          <w:t xml:space="preserve">that’s </w:t>
        </w:r>
      </w:ins>
      <w:del w:id="700" w:author="Liz Chadwick" w:date="2017-09-21T16:12:00Z">
        <w:r w:rsidDel="00C25962">
          <w:rPr>
            <w:rFonts w:eastAsia="Microsoft YaHei" w:hint="eastAsia"/>
          </w:rPr>
          <w:delText xml:space="preserve">that the function </w:delText>
        </w:r>
      </w:del>
      <w:r>
        <w:rPr>
          <w:rFonts w:eastAsia="Microsoft YaHei" w:hint="eastAsia"/>
        </w:rPr>
        <w:t>return</w:t>
      </w:r>
      <w:ins w:id="701" w:author="Liz Chadwick" w:date="2017-09-21T16:12:00Z">
        <w:r w:rsidR="00C25962">
          <w:rPr>
            <w:rFonts w:eastAsia="Microsoft YaHei"/>
          </w:rPr>
          <w:t>ed by the function</w:t>
        </w:r>
      </w:ins>
      <w:ins w:id="702" w:author="Carol Nichols" w:date="2017-10-05T19:03:00Z">
        <w:r w:rsidR="00692F8A">
          <w:rPr>
            <w:rFonts w:eastAsia="Microsoft YaHei"/>
          </w:rPr>
          <w:t xml:space="preserve"> </w:t>
        </w:r>
      </w:ins>
      <w:ins w:id="703" w:author="Carol Nichols" w:date="2017-10-05T19:04:00Z">
        <w:r w:rsidR="00692F8A" w:rsidRPr="00AE197B">
          <w:rPr>
            <w:rStyle w:val="Wingdings"/>
          </w:rPr>
          <w:t></w:t>
        </w:r>
      </w:ins>
      <w:del w:id="704" w:author="Liz Chadwick" w:date="2017-09-21T16:12:00Z">
        <w:r w:rsidDel="00C25962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>.</w:t>
      </w:r>
    </w:p>
    <w:p w14:paraId="5FA7B0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14:paraId="3F1C1CAE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705" w:name="implementing-the-`iterator`-trait-to-cre"/>
      <w:bookmarkEnd w:id="705"/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to Create Our Own Iterators</w:t>
      </w:r>
    </w:p>
    <w:p w14:paraId="34851860" w14:textId="1C79AAF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iterator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</w:t>
      </w:r>
      <w:del w:id="706" w:author="Carol Nichols" w:date="2017-10-05T15:55:00Z">
        <w:r w:rsidRPr="007233FF" w:rsidDel="00F70475">
          <w:rPr>
            <w:rFonts w:eastAsia="Microsoft YaHei" w:hint="eastAsia"/>
          </w:rPr>
          <w:delText xml:space="preserve"> also</w:delText>
        </w:r>
      </w:del>
      <w:r w:rsidRPr="007233FF">
        <w:rPr>
          <w:rFonts w:eastAsia="Microsoft YaHei" w:hint="eastAsia"/>
        </w:rPr>
        <w:t xml:space="preserve"> create iterators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ins w:id="707" w:author="Liz Chadwick" w:date="2017-09-21T16:18:00Z">
        <w:del w:id="708" w:author="Carol Nichols" w:date="2017-10-05T15:54:00Z">
          <w:r w:rsidR="00650F9A" w:rsidDel="00F70475">
            <w:rPr>
              <w:rFonts w:eastAsia="Microsoft YaHei"/>
            </w:rPr>
            <w:delText>,</w:delText>
          </w:r>
        </w:del>
      </w:ins>
      <w:ins w:id="709" w:author="Carol Nichols" w:date="2017-10-05T15:54:00Z">
        <w:r w:rsidR="00F70475">
          <w:rPr>
            <w:rFonts w:eastAsia="Microsoft YaHei"/>
          </w:rPr>
          <w:t>.</w:t>
        </w:r>
      </w:ins>
      <w:ins w:id="710" w:author="Liz Chadwick" w:date="2017-09-21T16:18:00Z">
        <w:r w:rsidR="00650F9A">
          <w:rPr>
            <w:rFonts w:eastAsia="Microsoft YaHei"/>
          </w:rPr>
          <w:t xml:space="preserve"> </w:t>
        </w:r>
      </w:ins>
      <w:ins w:id="711" w:author="Carol Nichols" w:date="2017-10-05T15:55:00Z">
        <w:r w:rsidR="00F70475">
          <w:rPr>
            <w:rFonts w:eastAsia="Microsoft YaHei"/>
          </w:rPr>
          <w:t xml:space="preserve">We can also create </w:t>
        </w:r>
      </w:ins>
      <w:ins w:id="712" w:author="Liz Chadwick" w:date="2017-09-21T16:18:00Z">
        <w:del w:id="713" w:author="Carol Nichols" w:date="2017-10-05T15:55:00Z">
          <w:r w:rsidR="00650F9A" w:rsidDel="00F70475">
            <w:rPr>
              <w:rFonts w:eastAsia="Microsoft YaHei"/>
            </w:rPr>
            <w:delText xml:space="preserve">as well as </w:delText>
          </w:r>
        </w:del>
      </w:ins>
      <w:del w:id="714" w:author="Liz Chadwick" w:date="2017-09-21T16:18:00Z">
        <w:r w:rsidRPr="007233FF" w:rsidDel="00650F9A">
          <w:rPr>
            <w:rFonts w:eastAsia="Microsoft YaHei" w:hint="eastAsia"/>
          </w:rPr>
          <w:delText>. Additionally, we can implement</w:delText>
        </w:r>
        <w:r w:rsidR="007233FF" w:rsidRPr="007233FF" w:rsidDel="00650F9A">
          <w:rPr>
            <w:rFonts w:eastAsia="Microsoft YaHei" w:hint="eastAsia"/>
          </w:rPr>
          <w:delText xml:space="preserve"> </w:delText>
        </w:r>
        <w:r w:rsidRPr="007233FF" w:rsidDel="00650F9A">
          <w:rPr>
            <w:rFonts w:eastAsia="Microsoft YaHei" w:hint="eastAsia"/>
          </w:rPr>
          <w:delText xml:space="preserve">the </w:delText>
        </w:r>
        <w:r w:rsidRPr="007233FF" w:rsidDel="00650F9A">
          <w:rPr>
            <w:rStyle w:val="Literal"/>
            <w:rFonts w:hint="eastAsia"/>
          </w:rPr>
          <w:delText>Iterator</w:delText>
        </w:r>
        <w:r w:rsidRPr="007233FF" w:rsidDel="00650F9A">
          <w:rPr>
            <w:rFonts w:eastAsia="Microsoft YaHei" w:hint="eastAsia"/>
          </w:rPr>
          <w:delText xml:space="preserve"> trait in order to create </w:delText>
        </w:r>
      </w:del>
      <w:r w:rsidRPr="007233FF">
        <w:rPr>
          <w:rFonts w:eastAsia="Microsoft YaHei" w:hint="eastAsia"/>
        </w:rPr>
        <w:t>iterators that do anything we want</w:t>
      </w:r>
      <w:ins w:id="715" w:author="Carol Nichols" w:date="2017-10-05T15:55:00Z">
        <w:r w:rsidR="00F70475">
          <w:rPr>
            <w:rFonts w:eastAsia="Microsoft YaHei"/>
          </w:rPr>
          <w:t xml:space="preserve"> by implementing the </w:t>
        </w:r>
        <w:r w:rsidR="00F70475" w:rsidRPr="00F70475">
          <w:rPr>
            <w:rStyle w:val="Literal"/>
            <w:rFonts w:eastAsia="Microsoft YaHei"/>
            <w:rPrChange w:id="716" w:author="Carol Nichols" w:date="2017-10-05T15:55:00Z">
              <w:rPr>
                <w:rFonts w:eastAsia="Microsoft YaHei"/>
              </w:rPr>
            </w:rPrChange>
          </w:rPr>
          <w:t>Iterator</w:t>
        </w:r>
        <w:r w:rsidR="00F70475">
          <w:rPr>
            <w:rFonts w:eastAsia="Microsoft YaHei"/>
          </w:rPr>
          <w:t xml:space="preserve"> trait on our own types</w:t>
        </w:r>
      </w:ins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required to provide a 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done that, we can use all </w:t>
      </w:r>
      <w:del w:id="717" w:author="Liz Chadwick" w:date="2017-09-21T16:18:00Z">
        <w:r w:rsidRPr="007233FF" w:rsidDel="00650F9A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</w:t>
      </w:r>
      <w:del w:id="718" w:author="Liz Chadwick" w:date="2017-09-21T16:33:00Z">
        <w:r w:rsidDel="00A561B2">
          <w:rPr>
            <w:rFonts w:eastAsia="Microsoft YaHei" w:hint="eastAsia"/>
          </w:rPr>
          <w:delText xml:space="preserve"> on</w:delText>
        </w:r>
        <w:r w:rsidR="007233FF" w:rsidDel="00A561B2">
          <w:rPr>
            <w:rFonts w:eastAsia="Microsoft YaHei" w:hint="eastAsia"/>
          </w:rPr>
          <w:delText xml:space="preserve"> </w:delText>
        </w:r>
        <w:r w:rsidDel="00A561B2">
          <w:rPr>
            <w:rFonts w:eastAsia="Microsoft YaHei" w:hint="eastAsia"/>
          </w:rPr>
          <w:delText>our iterator</w:delText>
        </w:r>
      </w:del>
      <w:r>
        <w:rPr>
          <w:rFonts w:eastAsia="Microsoft YaHei" w:hint="eastAsia"/>
        </w:rPr>
        <w:t>!</w:t>
      </w:r>
    </w:p>
    <w:p w14:paraId="7104FA8E" w14:textId="0E852D28" w:rsidR="00084A24" w:rsidRDefault="00BE3672" w:rsidP="007233FF">
      <w:pPr>
        <w:pStyle w:val="Body"/>
        <w:rPr>
          <w:rFonts w:eastAsia="Microsoft YaHei"/>
        </w:rPr>
      </w:pPr>
      <w:ins w:id="719" w:author="Carol Nichols" w:date="2017-10-05T15:56:00Z">
        <w:r>
          <w:rPr>
            <w:rFonts w:eastAsia="Microsoft YaHei"/>
          </w:rPr>
          <w:t xml:space="preserve">To demonstrate, let’s </w:t>
        </w:r>
      </w:ins>
      <w:ins w:id="720" w:author="Liz Chadwick" w:date="2017-09-21T16:33:00Z">
        <w:del w:id="721" w:author="Carol Nichols" w:date="2017-10-05T15:56:00Z">
          <w:r w:rsidR="00A561B2" w:rsidDel="00BE3672">
            <w:rPr>
              <w:rFonts w:eastAsia="Microsoft YaHei"/>
            </w:rPr>
            <w:delText xml:space="preserve">We’ll </w:delText>
          </w:r>
        </w:del>
        <w:r w:rsidR="00A561B2">
          <w:rPr>
            <w:rFonts w:eastAsia="Microsoft YaHei"/>
          </w:rPr>
          <w:t xml:space="preserve">create an </w:t>
        </w:r>
      </w:ins>
      <w:del w:id="722" w:author="Liz Chadwick" w:date="2017-09-21T16:33:00Z">
        <w:r w:rsidR="00B052DF" w:rsidDel="00A561B2">
          <w:rPr>
            <w:rFonts w:eastAsia="Microsoft YaHei" w:hint="eastAsia"/>
          </w:rPr>
          <w:delText xml:space="preserve">The </w:delText>
        </w:r>
      </w:del>
      <w:r w:rsidR="00B052DF">
        <w:rPr>
          <w:rFonts w:eastAsia="Microsoft YaHei" w:hint="eastAsia"/>
        </w:rPr>
        <w:t xml:space="preserve">iterator </w:t>
      </w:r>
      <w:del w:id="723" w:author="Liz Chadwick" w:date="2017-09-21T16:33:00Z">
        <w:r w:rsidR="00B052DF" w:rsidDel="00A561B2">
          <w:rPr>
            <w:rFonts w:eastAsia="Microsoft YaHei" w:hint="eastAsia"/>
          </w:rPr>
          <w:delText>we</w:delText>
        </w:r>
        <w:r w:rsidR="007233FF" w:rsidDel="00A561B2">
          <w:rPr>
            <w:rFonts w:eastAsia="Microsoft YaHei"/>
          </w:rPr>
          <w:delText>’</w:delText>
        </w:r>
        <w:r w:rsidR="00B052DF" w:rsidDel="00A561B2">
          <w:rPr>
            <w:rFonts w:eastAsia="Microsoft YaHei" w:hint="eastAsia"/>
          </w:rPr>
          <w:delText xml:space="preserve">re going to create is one </w:delText>
        </w:r>
      </w:del>
      <w:r w:rsidR="00B052DF">
        <w:rPr>
          <w:rFonts w:eastAsia="Microsoft YaHei" w:hint="eastAsia"/>
        </w:rPr>
        <w:t>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</w:t>
      </w:r>
      <w:del w:id="724" w:author="Liz Chadwick" w:date="2017-09-21T16:33:00Z">
        <w:r w:rsidR="00B052DF" w:rsidDel="00A561B2">
          <w:rPr>
            <w:rFonts w:eastAsia="Microsoft YaHei" w:hint="eastAsia"/>
          </w:rPr>
          <w:delText xml:space="preserve">on </w:delText>
        </w:r>
      </w:del>
      <w:del w:id="725" w:author="Carol Nichols" w:date="2017-10-05T18:30:00Z">
        <w:r w:rsidR="00B052DF" w:rsidDel="0012125A">
          <w:rPr>
            <w:rFonts w:eastAsia="Microsoft YaHei" w:hint="eastAsia"/>
          </w:rPr>
          <w:delText xml:space="preserve">to </w:delText>
        </w:r>
      </w:del>
      <w:r w:rsidR="00B052DF">
        <w:rPr>
          <w:rFonts w:eastAsia="Microsoft YaHei" w:hint="eastAsia"/>
        </w:rPr>
        <w:t>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iterator by implementing the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14:paraId="670D181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14:paraId="7C610F07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328A6AF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14:paraId="0337580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14:paraId="7D3908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1015FDF4" w14:textId="77777777" w:rsidR="00084A24" w:rsidRPr="009C6C22" w:rsidRDefault="00084A24" w:rsidP="009C6C22">
      <w:pPr>
        <w:pStyle w:val="CodeB"/>
      </w:pPr>
    </w:p>
    <w:p w14:paraId="36BC20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14:paraId="6A443EC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14:paraId="5729495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Counter { count: 0 }</w:t>
      </w:r>
    </w:p>
    <w:p w14:paraId="65F02BE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9D23DA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194E520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13-20: Defining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Pr="007233FF">
        <w:rPr>
          <w:rStyle w:val="Literal"/>
          <w:rFonts w:hint="eastAsia"/>
        </w:rPr>
        <w:t>count</w:t>
      </w:r>
    </w:p>
    <w:p w14:paraId="6826B6D8" w14:textId="034E7C90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del w:id="726" w:author="Liz Chadwick" w:date="2017-09-21T16:44:00Z">
        <w:r w:rsidRPr="007233FF" w:rsidDel="001409E0">
          <w:rPr>
            <w:rFonts w:eastAsia="Microsoft YaHei" w:hint="eastAsia"/>
          </w:rPr>
          <w:delText xml:space="preserve">field </w:delText>
        </w:r>
      </w:del>
      <w:r w:rsidRPr="007233FF">
        <w:rPr>
          <w:rFonts w:eastAsia="Microsoft YaHei" w:hint="eastAsia"/>
        </w:rPr>
        <w:t xml:space="preserve">holds a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since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</w:t>
      </w:r>
      <w:del w:id="727" w:author="Liz Chadwick" w:date="2017-09-21T16:44:00Z">
        <w:r w:rsidRPr="007233FF" w:rsidDel="001409E0">
          <w:rPr>
            <w:rFonts w:eastAsia="Microsoft YaHei" w:hint="eastAsia"/>
          </w:rPr>
          <w:delText>we want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14:paraId="30415B7B" w14:textId="750D552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implement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ins w:id="728" w:author="Liz Chadwick" w:date="2017-09-21T16:45:00Z">
        <w:r w:rsidR="001409E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iterator is used, as shown in Listing 13-21:</w:t>
      </w:r>
    </w:p>
    <w:p w14:paraId="565F3D72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1EC52E5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14:paraId="0D90412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type Item = u32;</w:t>
      </w:r>
    </w:p>
    <w:p w14:paraId="721F9AA7" w14:textId="77777777" w:rsidR="00084A24" w:rsidRPr="009C6C22" w:rsidRDefault="00084A24" w:rsidP="009C6C22">
      <w:pPr>
        <w:pStyle w:val="CodeB"/>
      </w:pPr>
    </w:p>
    <w:p w14:paraId="417CE8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14:paraId="6FF770B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14:paraId="02AB1E75" w14:textId="77777777" w:rsidR="00084A24" w:rsidRPr="009C6C22" w:rsidRDefault="00084A24" w:rsidP="009C6C22">
      <w:pPr>
        <w:pStyle w:val="CodeB"/>
      </w:pPr>
    </w:p>
    <w:p w14:paraId="79BC0E3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self.count &lt; 6 {</w:t>
      </w:r>
    </w:p>
    <w:p w14:paraId="3E798E0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14:paraId="58496D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 else {</w:t>
      </w:r>
    </w:p>
    <w:p w14:paraId="1409A0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14:paraId="5051568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5B713D8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22523E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839977B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13-21: Implementing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on our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14:paraId="1B87FBBB" w14:textId="77777777" w:rsidR="001409E0" w:rsidRDefault="00B052DF" w:rsidP="007233FF">
      <w:pPr>
        <w:pStyle w:val="Body"/>
        <w:rPr>
          <w:ins w:id="729" w:author="Liz Chadwick" w:date="2017-09-21T16:46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iterator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be covering them in Chapter 19. </w:t>
      </w:r>
    </w:p>
    <w:p w14:paraId="64752039" w14:textId="2CD83E6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 want our iterator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del w:id="730" w:author="Liz Chadwick" w:date="2017-09-21T16:46:00Z">
        <w:r w:rsidRPr="007233FF" w:rsidDel="001409E0">
          <w:rPr>
            <w:rFonts w:eastAsia="Microsoft YaHei" w:hint="eastAsia"/>
          </w:rPr>
          <w:delText xml:space="preserve">which is why </w:delText>
        </w:r>
      </w:del>
      <w:ins w:id="731" w:author="Liz Chadwick" w:date="2017-09-21T16:46:00Z">
        <w:r w:rsidR="001409E0">
          <w:rPr>
            <w:rFonts w:eastAsia="Microsoft YaHei"/>
          </w:rPr>
          <w:t xml:space="preserve">so </w:t>
        </w:r>
      </w:ins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del w:id="732" w:author="Liz Chadwick" w:date="2017-09-21T16:47:00Z">
        <w:r w:rsidRPr="007233FF" w:rsidDel="001409E0">
          <w:rPr>
            <w:rFonts w:eastAsia="Microsoft YaHei" w:hint="eastAsia"/>
          </w:rPr>
          <w:delText>: we want 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  <w:r w:rsidRPr="007233FF" w:rsidDel="001409E0">
          <w:rPr>
            <w:rFonts w:eastAsia="Microsoft YaHei" w:hint="eastAsia"/>
          </w:rPr>
          <w:delText xml:space="preserve">iterator to </w:delText>
        </w:r>
      </w:del>
      <w:ins w:id="733" w:author="Liz Chadwick" w:date="2017-09-21T16:47:00Z">
        <w:r w:rsidR="001409E0">
          <w:rPr>
            <w:rFonts w:eastAsia="Microsoft YaHei"/>
          </w:rPr>
          <w:t xml:space="preserve"> so it would </w:t>
        </w:r>
      </w:ins>
      <w:r w:rsidRPr="007233FF">
        <w:rPr>
          <w:rFonts w:eastAsia="Microsoft YaHei" w:hint="eastAsia"/>
        </w:rPr>
        <w:t xml:space="preserve">return one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six,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six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iterator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7C62230A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734" w:name="using-our-`counter`-iterator’s-`next`-me"/>
      <w:bookmarkEnd w:id="734"/>
      <w:r w:rsidRPr="007233FF">
        <w:rPr>
          <w:rFonts w:eastAsia="Microsoft YaHei" w:hint="eastAsia"/>
        </w:rPr>
        <w:t xml:space="preserve">Using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Iterator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5BE72BE5" w14:textId="75F69723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we have an iterator!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iterator functionality </w:t>
      </w:r>
      <w:del w:id="735" w:author="Liz Chadwick" w:date="2017-09-21T16:47:00Z">
        <w:r w:rsidRPr="007233FF" w:rsidDel="001409E0">
          <w:rPr>
            <w:rFonts w:eastAsia="Microsoft YaHei" w:hint="eastAsia"/>
          </w:rPr>
          <w:delText>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ins w:id="736" w:author="Liz Chadwick" w:date="2017-09-21T16:47:00Z">
        <w:r w:rsidR="001409E0">
          <w:rPr>
            <w:rFonts w:eastAsia="Microsoft YaHei"/>
          </w:rPr>
          <w:t xml:space="preserve">of our </w:t>
        </w:r>
      </w:ins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737" w:author="Liz Chadwick" w:date="2017-09-21T16:47:00Z">
        <w:r w:rsidRPr="007233FF" w:rsidDel="001409E0">
          <w:rPr>
            <w:rFonts w:eastAsia="Microsoft YaHei" w:hint="eastAsia"/>
          </w:rPr>
          <w:delText xml:space="preserve">now has </w:delText>
        </w:r>
      </w:del>
      <w:r w:rsidRPr="007233FF">
        <w:rPr>
          <w:rFonts w:eastAsia="Microsoft YaHei" w:hint="eastAsia"/>
        </w:rPr>
        <w:t xml:space="preserve">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did with the iterator created from a vector in Listing 13-15:</w:t>
      </w:r>
    </w:p>
    <w:p w14:paraId="4E8BD45F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55F14B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0BAB2A1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14:paraId="4079A9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14:paraId="16719027" w14:textId="77777777" w:rsidR="00084A24" w:rsidRPr="009C6C22" w:rsidRDefault="00084A24" w:rsidP="009C6C22">
      <w:pPr>
        <w:pStyle w:val="CodeB"/>
      </w:pPr>
    </w:p>
    <w:p w14:paraId="1DB3EF8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14:paraId="1AF7D8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14:paraId="31336F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14:paraId="1D47738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14:paraId="5928F4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14:paraId="132CBAF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14:paraId="360D744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D331D90" w14:textId="77777777" w:rsidR="00084A24" w:rsidRDefault="00B052DF">
      <w:pPr>
        <w:pStyle w:val="Listing"/>
        <w:rPr>
          <w:rFonts w:eastAsia="Microsoft YaHei"/>
        </w:rPr>
        <w:pPrChange w:id="738" w:author="Liz Chadwick" w:date="2017-09-21T16:47:00Z">
          <w:pPr>
            <w:pStyle w:val="Body"/>
          </w:pPr>
        </w:pPrChange>
      </w:pPr>
      <w:r w:rsidRPr="007233FF">
        <w:rPr>
          <w:rFonts w:eastAsia="Microsoft YaHei" w:hint="eastAsia"/>
        </w:rPr>
        <w:lastRenderedPageBreak/>
        <w:t xml:space="preserve">Listing 13-22: Testing the functionality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implementation</w:t>
      </w:r>
    </w:p>
    <w:p w14:paraId="6D01FF9E" w14:textId="7D1D2A2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 this iterator to have</w:t>
      </w:r>
      <w:ins w:id="739" w:author="Liz Chadwick" w:date="2017-09-21T16:47:00Z">
        <w:r w:rsidR="007744A2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</w:t>
      </w:r>
      <w:del w:id="740" w:author="Liz Chadwick" w:date="2017-09-21T16:48:00Z">
        <w:r w:rsidDel="007744A2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>returning the values from 1 to 5.</w:t>
      </w:r>
    </w:p>
    <w:p w14:paraId="00B8363B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741" w:name="using-other-`iterator`-trait-methods-on-"/>
      <w:bookmarkEnd w:id="741"/>
      <w:r w:rsidRPr="007233FF">
        <w:rPr>
          <w:rFonts w:eastAsia="Microsoft YaHei" w:hint="eastAsia"/>
        </w:rPr>
        <w:t xml:space="preserve">Using Other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on Our Iterator</w:t>
      </w:r>
    </w:p>
    <w:p w14:paraId="36052337" w14:textId="1F8040B5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del w:id="742" w:author="Liz Chadwick" w:date="2017-09-21T16:48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743" w:author="Liz Chadwick" w:date="2017-09-21T16:48:00Z">
        <w:r w:rsidR="00D118E0">
          <w:rPr>
            <w:rFonts w:eastAsia="Microsoft YaHei"/>
          </w:rPr>
          <w:t xml:space="preserve">as defined in </w:t>
        </w:r>
      </w:ins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standard library</w:t>
      </w:r>
      <w:del w:id="744" w:author="Liz Chadwick" w:date="2017-09-21T16:48:00Z">
        <w:r w:rsidRPr="007233FF" w:rsidDel="00D118E0">
          <w:rPr>
            <w:rFonts w:eastAsia="Microsoft YaHei" w:hint="eastAsia"/>
          </w:rPr>
          <w:delText xml:space="preserve"> has defined</w:delText>
        </w:r>
      </w:del>
      <w:r w:rsidRPr="007233FF">
        <w:rPr>
          <w:rFonts w:eastAsia="Microsoft YaHei" w:hint="eastAsia"/>
        </w:rPr>
        <w:t xml:space="preserve">, since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7E24CE25" w14:textId="21E4304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For example, if for some reason we wanted to take the values </w:t>
      </w:r>
      <w:del w:id="745" w:author="Liz Chadwick" w:date="2017-09-21T16:49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746" w:author="Liz Chadwick" w:date="2017-09-21T16:49:00Z">
        <w:r w:rsidR="00D118E0">
          <w:rPr>
            <w:rFonts w:eastAsia="Microsoft YaHei"/>
          </w:rPr>
          <w:t xml:space="preserve">produced by </w:t>
        </w:r>
      </w:ins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del w:id="747" w:author="Liz Chadwick" w:date="2017-09-21T16:49:00Z">
        <w:r w:rsidRPr="007233FF" w:rsidDel="00D118E0">
          <w:rPr>
            <w:rFonts w:eastAsia="Microsoft YaHei" w:hint="eastAsia"/>
          </w:rPr>
          <w:delText xml:space="preserve"> produces</w:delText>
        </w:r>
      </w:del>
      <w:r w:rsidRPr="007233FF">
        <w:rPr>
          <w:rFonts w:eastAsia="Microsoft YaHei" w:hint="eastAsia"/>
        </w:rPr>
        <w:t xml:space="preserve">, pair </w:t>
      </w:r>
      <w:del w:id="748" w:author="Liz Chadwick" w:date="2017-09-21T16:49:00Z">
        <w:r w:rsidRPr="007233FF" w:rsidDel="00D118E0">
          <w:rPr>
            <w:rFonts w:eastAsia="Microsoft YaHei" w:hint="eastAsia"/>
          </w:rPr>
          <w:delText xml:space="preserve">those values </w:delText>
        </w:r>
      </w:del>
      <w:ins w:id="749" w:author="Liz Chadwick" w:date="2017-09-21T16:49:00Z">
        <w:r w:rsidR="00D118E0">
          <w:rPr>
            <w:rFonts w:eastAsia="Microsoft YaHei"/>
          </w:rPr>
          <w:t xml:space="preserve">them </w:t>
        </w:r>
      </w:ins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</w:t>
      </w:r>
      <w:del w:id="750" w:author="Liz Chadwick" w:date="2017-09-21T16:49:00Z">
        <w:r w:rsidDel="00D118E0">
          <w:rPr>
            <w:rFonts w:eastAsia="Microsoft YaHei" w:hint="eastAsia"/>
          </w:rPr>
          <w:delText xml:space="preserve"> that instance produces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14:paraId="65054C9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7580D1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7FB8C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using_other_iterator_trait_methods() {</w:t>
      </w:r>
    </w:p>
    <w:p w14:paraId="7858D6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14:paraId="032EA32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14:paraId="2F34C4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14:paraId="166E3BC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14:paraId="1DF7E2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14:paraId="49C6FA26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17750AE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13-23: Using a variety of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methods on our </w:t>
      </w:r>
      <w:r w:rsidRPr="007233FF">
        <w:rPr>
          <w:rStyle w:val="Literal"/>
          <w:rFonts w:hint="eastAsia"/>
        </w:rPr>
        <w:t>Counter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095F0AF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>(5, None)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iterators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1E35556B" w14:textId="718C50C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del w:id="751" w:author="Liz Chadwick" w:date="2017-09-21T16:50:00Z">
        <w:r w:rsidDel="00D118E0">
          <w:rPr>
            <w:rFonts w:eastAsia="Microsoft YaHei" w:hint="eastAsia"/>
          </w:rPr>
          <w:delText xml:space="preserve">implemented the </w:delText>
        </w:r>
        <w:r w:rsidRPr="007233FF" w:rsidDel="00D118E0">
          <w:rPr>
            <w:rStyle w:val="Literal"/>
            <w:rFonts w:hint="eastAsia"/>
          </w:rPr>
          <w:delText>Iterator</w:delText>
        </w:r>
        <w:r w:rsidR="007233FF" w:rsidRPr="007233FF" w:rsidDel="00D118E0">
          <w:rPr>
            <w:rFonts w:eastAsia="Microsoft YaHei" w:hint="eastAsia"/>
          </w:rPr>
          <w:delText xml:space="preserve"> </w:delText>
        </w:r>
        <w:r w:rsidRPr="007233FF" w:rsidDel="00D118E0">
          <w:rPr>
            <w:rFonts w:eastAsia="Microsoft YaHei" w:hint="eastAsia"/>
          </w:rPr>
          <w:delText xml:space="preserve">trait by specifying </w:delText>
        </w:r>
      </w:del>
      <w:ins w:id="752" w:author="Liz Chadwick" w:date="2017-09-21T16:50:00Z">
        <w:r w:rsidR="00D118E0">
          <w:rPr>
            <w:rFonts w:eastAsia="Microsoft YaHei"/>
          </w:rPr>
          <w:t xml:space="preserve">specified </w:t>
        </w:r>
      </w:ins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ins w:id="753" w:author="Liz Chadwick" w:date="2017-09-21T16:50:00Z">
        <w:r w:rsidR="00D118E0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14:paraId="7F1AA49D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54" w:name="improving-our-i/o-project"/>
      <w:bookmarkEnd w:id="754"/>
      <w:r>
        <w:rPr>
          <w:rFonts w:eastAsia="Microsoft YaHei" w:hint="eastAsia"/>
        </w:rPr>
        <w:t>Improving our I/O Project</w:t>
      </w:r>
    </w:p>
    <w:p w14:paraId="3C2A0476" w14:textId="57BF9C9A" w:rsidR="00084A24" w:rsidRDefault="00D118E0" w:rsidP="009C6C22">
      <w:pPr>
        <w:pStyle w:val="BodyFirst"/>
        <w:rPr>
          <w:rFonts w:eastAsia="Microsoft YaHei"/>
        </w:rPr>
      </w:pPr>
      <w:ins w:id="755" w:author="Liz Chadwick" w:date="2017-09-21T16:51:00Z">
        <w:r>
          <w:rPr>
            <w:rFonts w:eastAsia="Microsoft YaHei"/>
          </w:rPr>
          <w:t xml:space="preserve">With this new knowledge, </w:t>
        </w:r>
      </w:ins>
      <w:del w:id="756" w:author="Liz Chadwick" w:date="2017-09-21T16:51:00Z">
        <w:r w:rsidR="00B052DF" w:rsidRPr="007233FF" w:rsidDel="00D118E0">
          <w:rPr>
            <w:rFonts w:eastAsia="Microsoft YaHei" w:hint="eastAsia"/>
          </w:rPr>
          <w:delText>W</w:delText>
        </w:r>
      </w:del>
      <w:ins w:id="757" w:author="Liz Chadwick" w:date="2017-09-21T16:51:00Z">
        <w:r>
          <w:rPr>
            <w:rFonts w:eastAsia="Microsoft YaHei"/>
          </w:rPr>
          <w:t>w</w:t>
        </w:r>
      </w:ins>
      <w:r w:rsidR="00B052DF" w:rsidRPr="007233FF">
        <w:rPr>
          <w:rFonts w:eastAsia="Microsoft YaHei" w:hint="eastAsia"/>
        </w:rPr>
        <w:t xml:space="preserve">e can improve </w:t>
      </w:r>
      <w:del w:id="758" w:author="Liz Chadwick" w:date="2017-09-21T16:51:00Z">
        <w:r w:rsidR="00B052DF" w:rsidRPr="007233FF" w:rsidDel="00D118E0">
          <w:rPr>
            <w:rFonts w:eastAsia="Microsoft YaHei" w:hint="eastAsia"/>
          </w:rPr>
          <w:delText xml:space="preserve">our implementation of </w:delText>
        </w:r>
      </w:del>
      <w:r w:rsidR="00B052DF" w:rsidRPr="007233FF">
        <w:rPr>
          <w:rFonts w:eastAsia="Microsoft YaHei" w:hint="eastAsia"/>
        </w:rPr>
        <w:t>the I/O project in Chapter 12 by using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iterators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s take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look at how iterators can improve our implementation of both 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14:paraId="32F9EC39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759" w:name="removing-a-`clone`-using-an-iterator"/>
      <w:bookmarkEnd w:id="759"/>
      <w:r w:rsidRPr="007233FF">
        <w:rPr>
          <w:rFonts w:eastAsia="Microsoft YaHei" w:hint="eastAsia"/>
        </w:rPr>
        <w:lastRenderedPageBreak/>
        <w:t xml:space="preserve">Removing a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Using an Iterator</w:t>
      </w:r>
    </w:p>
    <w:p w14:paraId="38E819E1" w14:textId="7A3BE3D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ins w:id="760" w:author="Liz Chadwick" w:date="2017-09-21T16:52:00Z">
        <w:r w:rsidR="006248A8">
          <w:rPr>
            <w:rFonts w:eastAsia="Microsoft YaHei"/>
          </w:rPr>
          <w:t xml:space="preserve">, allowing </w:t>
        </w:r>
      </w:ins>
      <w:del w:id="761" w:author="Liz Chadwick" w:date="2017-09-21T16:52:00Z">
        <w:r w:rsidRPr="007233FF" w:rsidDel="006248A8">
          <w:rPr>
            <w:rFonts w:eastAsia="Microsoft YaHei" w:hint="eastAsia"/>
          </w:rPr>
          <w:delText xml:space="preserve"> so that </w:delText>
        </w:r>
      </w:del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762" w:author="Liz Chadwick" w:date="2017-09-21T16:52:00Z">
        <w:r w:rsidRPr="007233FF" w:rsidDel="006248A8">
          <w:rPr>
            <w:rFonts w:eastAsia="Microsoft YaHei" w:hint="eastAsia"/>
          </w:rPr>
          <w:delText xml:space="preserve">could </w:delText>
        </w:r>
      </w:del>
      <w:ins w:id="763" w:author="Liz Chadwick" w:date="2017-09-21T16:52:00Z">
        <w:r w:rsidR="006248A8">
          <w:rPr>
            <w:rFonts w:eastAsia="Microsoft YaHei"/>
          </w:rPr>
          <w:t xml:space="preserve">to </w:t>
        </w:r>
      </w:ins>
      <w:r w:rsidRPr="007233FF">
        <w:rPr>
          <w:rFonts w:eastAsia="Microsoft YaHei" w:hint="eastAsia"/>
        </w:rPr>
        <w:t>own those values.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at the end of Chapter 12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 Listing 13-24:</w:t>
      </w:r>
    </w:p>
    <w:p w14:paraId="3B35980B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216A688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9FF5C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&amp;[String]) -&gt; Result&lt;Config, &amp;'static str&gt; {</w:t>
      </w:r>
    </w:p>
    <w:p w14:paraId="2484552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14:paraId="03C3A3F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14:paraId="0375282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4092EEBC" w14:textId="77777777" w:rsidR="00084A24" w:rsidRPr="009C6C22" w:rsidRDefault="00084A24" w:rsidP="009C6C22">
      <w:pPr>
        <w:pStyle w:val="CodeB"/>
      </w:pPr>
    </w:p>
    <w:p w14:paraId="5FDD787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14:paraId="4E6342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args[2].clone();</w:t>
      </w:r>
    </w:p>
    <w:p w14:paraId="510396B6" w14:textId="77777777" w:rsidR="00084A24" w:rsidRPr="009C6C22" w:rsidRDefault="00084A24" w:rsidP="009C6C22">
      <w:pPr>
        <w:pStyle w:val="CodeB"/>
      </w:pPr>
    </w:p>
    <w:p w14:paraId="11B9A65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1A2F8332" w14:textId="77777777" w:rsidR="00084A24" w:rsidRPr="009C6C22" w:rsidRDefault="00084A24" w:rsidP="009C6C22">
      <w:pPr>
        <w:pStyle w:val="CodeB"/>
      </w:pPr>
    </w:p>
    <w:p w14:paraId="2BC8C6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14:paraId="5086D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EEA100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476625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14:paraId="5CA7967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here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 we would remove them in the future. Well, that time is now!</w:t>
      </w:r>
    </w:p>
    <w:p w14:paraId="244464E5" w14:textId="7C629F56" w:rsidR="00084A24" w:rsidRDefault="00B052DF" w:rsidP="007233FF">
      <w:pPr>
        <w:pStyle w:val="Body"/>
        <w:rPr>
          <w:rFonts w:eastAsia="Microsoft YaHei"/>
        </w:rPr>
      </w:pPr>
      <w:del w:id="764" w:author="Liz Chadwick" w:date="2017-09-21T16:53:00Z">
        <w:r w:rsidDel="004D5E0E">
          <w:rPr>
            <w:rFonts w:eastAsia="Microsoft YaHei" w:hint="eastAsia"/>
          </w:rPr>
          <w:delText>The reason w</w:delText>
        </w:r>
      </w:del>
      <w:ins w:id="765" w:author="Liz Chadwick" w:date="2017-09-21T16:53:00Z">
        <w:r w:rsidR="004D5E0E">
          <w:rPr>
            <w:rFonts w:eastAsia="Microsoft YaHei"/>
          </w:rPr>
          <w:t>W</w:t>
        </w:r>
      </w:ins>
      <w:r>
        <w:rPr>
          <w:rFonts w:eastAsia="Microsoft YaHei" w:hint="eastAsia"/>
        </w:rPr>
        <w:t xml:space="preserve">e needed </w:t>
      </w:r>
      <w:r w:rsidRPr="007233FF">
        <w:rPr>
          <w:rStyle w:val="Literal"/>
          <w:rFonts w:hint="eastAsia"/>
        </w:rPr>
        <w:t>clone</w:t>
      </w:r>
      <w:r w:rsidRPr="007233FF">
        <w:rPr>
          <w:rFonts w:eastAsia="Microsoft YaHei" w:hint="eastAsia"/>
        </w:rPr>
        <w:t xml:space="preserve"> here </w:t>
      </w:r>
      <w:del w:id="766" w:author="Liz Chadwick" w:date="2017-09-21T16:53:00Z">
        <w:r w:rsidRPr="007233FF" w:rsidDel="004D5E0E">
          <w:rPr>
            <w:rFonts w:eastAsia="Microsoft YaHei" w:hint="eastAsia"/>
          </w:rPr>
          <w:delText xml:space="preserve">in the first place is that </w:delText>
        </w:r>
      </w:del>
      <w:ins w:id="767" w:author="Liz Chadwick" w:date="2017-09-21T16:53:00Z">
        <w:r w:rsidR="004D5E0E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elements in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, but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does</w:t>
      </w:r>
      <w:del w:id="768" w:author="Carol Nichols" w:date="2017-10-05T16:00:00Z">
        <w:r w:rsidRPr="007233FF" w:rsidDel="00C33B4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n</w:t>
      </w:r>
      <w:ins w:id="769" w:author="Carol Nichols" w:date="2017-10-05T16:00:00Z">
        <w:r w:rsidR="00C33B44" w:rsidRPr="007233FF">
          <w:rPr>
            <w:rFonts w:eastAsia="Microsoft YaHei"/>
          </w:rPr>
          <w:t>’</w:t>
        </w:r>
      </w:ins>
      <w:del w:id="770" w:author="Carol Nichols" w:date="2017-10-05T16:00:00Z">
        <w:r w:rsidRPr="007233FF" w:rsidDel="00C33B44">
          <w:rPr>
            <w:rFonts w:eastAsia="Microsoft YaHei" w:hint="eastAsia"/>
          </w:rPr>
          <w:delText>o</w:delText>
        </w:r>
      </w:del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. In order to be able to return ownership of a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del w:id="771" w:author="Liz Chadwick" w:date="2017-09-21T16:53:00Z">
        <w:r w:rsidRPr="007233FF" w:rsidDel="004D5E0E">
          <w:rPr>
            <w:rFonts w:eastAsia="Microsoft YaHei" w:hint="eastAsia"/>
          </w:rPr>
          <w:delText xml:space="preserve">need </w:delText>
        </w:r>
      </w:del>
      <w:ins w:id="772" w:author="Liz Chadwick" w:date="2017-09-21T16:53:00Z">
        <w:r w:rsidR="004D5E0E">
          <w:rPr>
            <w:rFonts w:eastAsia="Microsoft YaHei"/>
          </w:rPr>
          <w:t xml:space="preserve">had </w:t>
        </w:r>
      </w:ins>
      <w:r w:rsidRPr="007233FF">
        <w:rPr>
          <w:rFonts w:eastAsia="Microsoft YaHei" w:hint="eastAsia"/>
        </w:rPr>
        <w:t xml:space="preserve">to clone the values </w:t>
      </w:r>
      <w:del w:id="773" w:author="Liz Chadwick" w:date="2017-09-21T16:53:00Z">
        <w:r w:rsidRPr="007233FF" w:rsidDel="004D5E0E">
          <w:rPr>
            <w:rFonts w:eastAsia="Microsoft YaHei" w:hint="eastAsia"/>
          </w:rPr>
          <w:delText xml:space="preserve">that we put in </w:delText>
        </w:r>
      </w:del>
      <w:ins w:id="774" w:author="Liz Chadwick" w:date="2017-09-21T16:53:00Z">
        <w:r w:rsidR="004D5E0E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filename</w:t>
      </w:r>
      <w:r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, so that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>
        <w:rPr>
          <w:rFonts w:eastAsia="Microsoft YaHei" w:hint="eastAsia"/>
        </w:rPr>
        <w:t xml:space="preserve"> instance can own its values.</w:t>
      </w:r>
    </w:p>
    <w:p w14:paraId="6EDF5CDC" w14:textId="3C1F9769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iterators,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take ownership of an iterator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use the iterator functionality instead of the code </w:t>
      </w:r>
      <w:del w:id="775" w:author="Liz Chadwick" w:date="2017-09-21T16:54:00Z">
        <w:r w:rsidRPr="007233FF" w:rsidDel="004D5E0E">
          <w:rPr>
            <w:rFonts w:eastAsia="Microsoft YaHei" w:hint="eastAsia"/>
          </w:rPr>
          <w:delText xml:space="preserve">we had </w:delText>
        </w:r>
      </w:del>
      <w:r w:rsidRPr="007233FF">
        <w:rPr>
          <w:rFonts w:eastAsia="Microsoft YaHei" w:hint="eastAsia"/>
        </w:rPr>
        <w:t>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clear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since the iterator will take care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accessing the values.</w:t>
      </w:r>
    </w:p>
    <w:p w14:paraId="09FA628E" w14:textId="73F150D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ins w:id="776" w:author="Liz Chadwick" w:date="2017-09-21T16:55:00Z">
        <w:r w:rsidR="004D5E0E">
          <w:rPr>
            <w:rFonts w:eastAsia="Microsoft YaHei"/>
          </w:rPr>
          <w:t>es</w:t>
        </w:r>
      </w:ins>
      <w:del w:id="777" w:author="Liz Chadwick" w:date="2017-09-21T16:55:00Z">
        <w:r w:rsidRPr="007233FF" w:rsidDel="004D5E0E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ownership of the iterator and </w:t>
      </w:r>
      <w:del w:id="778" w:author="Liz Chadwick" w:date="2017-09-21T16:54:00Z">
        <w:r w:rsidRPr="007233FF" w:rsidDel="004D5E0E">
          <w:rPr>
            <w:rFonts w:eastAsia="Microsoft YaHei" w:hint="eastAsia"/>
          </w:rPr>
          <w:delText xml:space="preserve">not </w:delText>
        </w:r>
      </w:del>
      <w:ins w:id="779" w:author="Liz Chadwick" w:date="2017-09-21T16:54:00Z">
        <w:r w:rsidR="004D5E0E">
          <w:rPr>
            <w:rFonts w:eastAsia="Microsoft YaHei"/>
          </w:rPr>
          <w:t xml:space="preserve">stops </w:t>
        </w:r>
      </w:ins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iterator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14:paraId="65A39429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780" w:name="using-the-iterator-returned-by-`env::arg"/>
      <w:bookmarkEnd w:id="780"/>
      <w:r w:rsidRPr="007233FF">
        <w:rPr>
          <w:rFonts w:eastAsia="Microsoft YaHei" w:hint="eastAsia"/>
        </w:rPr>
        <w:t xml:space="preserve">Using the Iterator Returned by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>
        <w:rPr>
          <w:rFonts w:eastAsia="Microsoft YaHei" w:hint="eastAsia"/>
        </w:rPr>
        <w:t xml:space="preserve"> Directly</w:t>
      </w:r>
    </w:p>
    <w:p w14:paraId="4F77DA09" w14:textId="1670578B" w:rsidR="00084A24" w:rsidRDefault="004D5E0E" w:rsidP="009C6C22">
      <w:pPr>
        <w:pStyle w:val="BodyFirst"/>
        <w:rPr>
          <w:rFonts w:eastAsia="Microsoft YaHei"/>
        </w:rPr>
      </w:pPr>
      <w:ins w:id="781" w:author="Liz Chadwick" w:date="2017-09-21T16:56:00Z">
        <w:r>
          <w:rPr>
            <w:rFonts w:eastAsia="Microsoft YaHei"/>
          </w:rPr>
          <w:t xml:space="preserve">Open </w:t>
        </w:r>
      </w:ins>
      <w:del w:id="782" w:author="Liz Chadwick" w:date="2017-09-21T16:56:00Z">
        <w:r w:rsidR="00B052DF" w:rsidRPr="007233FF" w:rsidDel="004D5E0E">
          <w:rPr>
            <w:rFonts w:eastAsia="Microsoft YaHei" w:hint="eastAsia"/>
          </w:rPr>
          <w:delText xml:space="preserve">In </w:delText>
        </w:r>
      </w:del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proofErr w:type="spellStart"/>
      <w:r w:rsidR="00B052DF" w:rsidRPr="00657D3B">
        <w:rPr>
          <w:rStyle w:val="EmphasisItalic"/>
          <w:rFonts w:eastAsia="Microsoft YaHei"/>
          <w:rPrChange w:id="783" w:author="Carol Nichols" w:date="2017-10-05T16:01:00Z">
            <w:rPr>
              <w:rStyle w:val="Literal"/>
              <w:rFonts w:eastAsia="Microsoft YaHei"/>
            </w:rPr>
          </w:rPrChange>
        </w:rPr>
        <w:t>src</w:t>
      </w:r>
      <w:proofErr w:type="spellEnd"/>
      <w:r w:rsidR="00B052DF" w:rsidRPr="00657D3B">
        <w:rPr>
          <w:rStyle w:val="EmphasisItalic"/>
          <w:rFonts w:eastAsia="Microsoft YaHei"/>
          <w:rPrChange w:id="784" w:author="Carol Nichols" w:date="2017-10-05T16:01:00Z">
            <w:rPr>
              <w:rStyle w:val="Literal"/>
              <w:rFonts w:eastAsia="Microsoft YaHei"/>
            </w:rPr>
          </w:rPrChange>
        </w:rPr>
        <w:t>/main.rs</w:t>
      </w:r>
      <w:r w:rsidR="00B052DF" w:rsidRPr="007233FF">
        <w:rPr>
          <w:rFonts w:eastAsia="Microsoft YaHei" w:hint="eastAsia"/>
        </w:rPr>
        <w:t xml:space="preserve">, </w:t>
      </w:r>
      <w:del w:id="785" w:author="Liz Chadwick" w:date="2017-09-21T16:55:00Z">
        <w:r w:rsidR="00B052DF" w:rsidRPr="007233FF" w:rsidDel="004D5E0E">
          <w:rPr>
            <w:rFonts w:eastAsia="Microsoft YaHei" w:hint="eastAsia"/>
          </w:rPr>
          <w:delText>let</w:delText>
        </w:r>
        <w:r w:rsidR="007233FF" w:rsidRPr="007233FF" w:rsidDel="004D5E0E">
          <w:rPr>
            <w:rFonts w:eastAsia="Microsoft YaHei"/>
          </w:rPr>
          <w:delText>’</w:delText>
        </w:r>
        <w:r w:rsidR="00B052DF" w:rsidRPr="007233FF" w:rsidDel="004D5E0E">
          <w:rPr>
            <w:rFonts w:eastAsia="Microsoft YaHei" w:hint="eastAsia"/>
          </w:rPr>
          <w:delText xml:space="preserve">s </w:delText>
        </w:r>
      </w:del>
      <w:ins w:id="786" w:author="Liz Chadwick" w:date="2017-09-21T16:56:00Z">
        <w:r>
          <w:rPr>
            <w:rFonts w:eastAsia="Microsoft YaHei"/>
          </w:rPr>
          <w:t xml:space="preserve">and we’ll </w:t>
        </w:r>
      </w:ins>
      <w:r w:rsidR="00B052DF" w:rsidRPr="007233FF">
        <w:rPr>
          <w:rFonts w:eastAsia="Microsoft YaHei" w:hint="eastAsia"/>
        </w:rPr>
        <w:t xml:space="preserve">change the start of the </w:t>
      </w:r>
      <w:r w:rsidR="00B052DF" w:rsidRPr="007233FF">
        <w:rPr>
          <w:rStyle w:val="Literal"/>
          <w:rFonts w:hint="eastAsia"/>
        </w:rPr>
        <w:t>main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function </w:t>
      </w:r>
      <w:del w:id="787" w:author="Liz Chadwick" w:date="2017-09-21T16:56:00Z">
        <w:r w:rsidR="00B052DF" w:rsidDel="004D5E0E">
          <w:rPr>
            <w:rFonts w:eastAsia="Microsoft YaHei" w:hint="eastAsia"/>
          </w:rPr>
          <w:delText xml:space="preserve">from this code </w:delText>
        </w:r>
      </w:del>
      <w:r w:rsidR="00B052DF">
        <w:rPr>
          <w:rFonts w:eastAsia="Microsoft YaHei" w:hint="eastAsia"/>
        </w:rPr>
        <w:t>that we had at the end of Chapter 12</w:t>
      </w:r>
      <w:ins w:id="788" w:author="Liz Chadwick" w:date="2017-09-21T16:56:00Z">
        <w:del w:id="789" w:author="Carol Nichols" w:date="2017-10-05T16:01:00Z">
          <w:r w:rsidDel="000F624B">
            <w:rPr>
              <w:rFonts w:eastAsia="Microsoft YaHei"/>
            </w:rPr>
            <w:delText xml:space="preserve"> as follows</w:delText>
          </w:r>
        </w:del>
      </w:ins>
      <w:r w:rsidR="00B052DF">
        <w:rPr>
          <w:rFonts w:eastAsia="Microsoft YaHei" w:hint="eastAsia"/>
        </w:rPr>
        <w:t>:</w:t>
      </w:r>
    </w:p>
    <w:p w14:paraId="23E9E267" w14:textId="77777777" w:rsidR="00106FD2" w:rsidRDefault="00106FD2" w:rsidP="00106FD2">
      <w:pPr>
        <w:pStyle w:val="ProductionDirective"/>
        <w:rPr>
          <w:ins w:id="790" w:author="Carol Nichols" w:date="2017-10-05T16:02:00Z"/>
          <w:rFonts w:eastAsia="Microsoft YaHei"/>
        </w:rPr>
      </w:pPr>
      <w:ins w:id="791" w:author="Carol Nichols" w:date="2017-10-05T16:02:00Z">
        <w:r>
          <w:rPr>
            <w:rFonts w:eastAsia="Microsoft YaHei" w:hint="eastAsia"/>
          </w:rPr>
          <w:t>Filename: src/main.rs</w:t>
        </w:r>
      </w:ins>
    </w:p>
    <w:p w14:paraId="43F46FC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136FE27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14:paraId="46505855" w14:textId="77777777" w:rsidR="00084A24" w:rsidRPr="009C6C22" w:rsidRDefault="00084A24" w:rsidP="009C6C22">
      <w:pPr>
        <w:pStyle w:val="CodeB"/>
      </w:pPr>
    </w:p>
    <w:p w14:paraId="135991F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14:paraId="6E4094F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3E9F3CA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DE63DE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04E207CA" w14:textId="77777777" w:rsidR="00084A24" w:rsidRPr="009C6C22" w:rsidRDefault="00084A24" w:rsidP="009C6C22">
      <w:pPr>
        <w:pStyle w:val="CodeB"/>
      </w:pPr>
    </w:p>
    <w:p w14:paraId="6E5172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5A17E99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F828A1F" w14:textId="77777777" w:rsidR="00084A24" w:rsidRDefault="00B052DF" w:rsidP="009C6C22">
      <w:pPr>
        <w:pStyle w:val="Body"/>
        <w:rPr>
          <w:rFonts w:eastAsia="Microsoft YaHei"/>
        </w:rPr>
      </w:pPr>
      <w:r>
        <w:rPr>
          <w:rFonts w:eastAsia="Microsoft YaHei" w:hint="eastAsia"/>
        </w:rPr>
        <w:t>To the code in Listing 13-25:</w:t>
      </w:r>
    </w:p>
    <w:p w14:paraId="2DF9BF9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1381F7B" w14:textId="77777777" w:rsidR="00084A24" w:rsidRPr="009C6C22" w:rsidRDefault="00B052DF">
      <w:pPr>
        <w:pStyle w:val="CodeAWingding"/>
        <w:pPrChange w:id="792" w:author="Carol Nichols" w:date="2017-10-05T16:49:00Z">
          <w:pPr>
            <w:pStyle w:val="CodeA"/>
          </w:pPr>
        </w:pPrChange>
      </w:pPr>
      <w:r w:rsidRPr="009C6C22">
        <w:rPr>
          <w:rFonts w:hint="eastAsia"/>
        </w:rPr>
        <w:t>fn main() {</w:t>
      </w:r>
    </w:p>
    <w:p w14:paraId="411C95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Config::new(env::args()).unwrap_or_else(|err| {</w:t>
      </w:r>
    </w:p>
    <w:p w14:paraId="00AB33A3" w14:textId="77777777" w:rsidR="00084A24" w:rsidRPr="009C6C22" w:rsidRDefault="00B052DF">
      <w:pPr>
        <w:pStyle w:val="CodeBWingding"/>
        <w:pPrChange w:id="793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    eprintln!("Problem parsing arguments: {}", err);</w:t>
      </w:r>
    </w:p>
    <w:p w14:paraId="42E8B21B" w14:textId="77777777" w:rsidR="00084A24" w:rsidRPr="009C6C22" w:rsidRDefault="00B052DF">
      <w:pPr>
        <w:pStyle w:val="CodeBWingding"/>
        <w:pPrChange w:id="794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    process::exit(1);</w:t>
      </w:r>
    </w:p>
    <w:p w14:paraId="740590FF" w14:textId="77777777" w:rsidR="00084A24" w:rsidRPr="009C6C22" w:rsidRDefault="00B052DF">
      <w:pPr>
        <w:pStyle w:val="CodeBWingding"/>
        <w:pPrChange w:id="795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});</w:t>
      </w:r>
    </w:p>
    <w:p w14:paraId="14986E1E" w14:textId="77777777" w:rsidR="00084A24" w:rsidRPr="009C6C22" w:rsidRDefault="00084A24">
      <w:pPr>
        <w:pStyle w:val="CodeBWingding"/>
        <w:pPrChange w:id="796" w:author="Carol Nichols" w:date="2017-10-05T16:50:00Z">
          <w:pPr>
            <w:pStyle w:val="CodeB"/>
          </w:pPr>
        </w:pPrChange>
      </w:pPr>
    </w:p>
    <w:p w14:paraId="36C52288" w14:textId="77777777" w:rsidR="00084A24" w:rsidRPr="009C6C22" w:rsidRDefault="00B052DF">
      <w:pPr>
        <w:pStyle w:val="CodeBWingding"/>
        <w:pPrChange w:id="797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// ...snip...</w:t>
      </w:r>
    </w:p>
    <w:p w14:paraId="43CA86A2" w14:textId="77777777" w:rsidR="00084A24" w:rsidRPr="009C6C22" w:rsidRDefault="00B052DF">
      <w:pPr>
        <w:pStyle w:val="CodeCWingding"/>
        <w:pPrChange w:id="798" w:author="Carol Nichols" w:date="2017-10-05T16:50:00Z">
          <w:pPr>
            <w:pStyle w:val="CodeC"/>
          </w:pPr>
        </w:pPrChange>
      </w:pPr>
      <w:r w:rsidRPr="009C6C22">
        <w:rPr>
          <w:rFonts w:hint="eastAsia"/>
        </w:rPr>
        <w:t>}</w:t>
      </w:r>
    </w:p>
    <w:p w14:paraId="4B9BDCC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</w:p>
    <w:p w14:paraId="357195A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iterator! Rather than collecting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iterator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14:paraId="618746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B44191">
        <w:rPr>
          <w:rStyle w:val="EmphasisItalic"/>
          <w:rFonts w:eastAsia="Microsoft YaHei"/>
          <w:rPrChange w:id="799" w:author="Carol Nichols" w:date="2017-10-05T16:02:00Z">
            <w:rPr>
              <w:rStyle w:val="Literal"/>
              <w:rFonts w:eastAsia="Microsoft YaHei"/>
            </w:rPr>
          </w:rPrChange>
        </w:rPr>
        <w:t>src</w:t>
      </w:r>
      <w:proofErr w:type="spellEnd"/>
      <w:r w:rsidRPr="00B44191">
        <w:rPr>
          <w:rStyle w:val="EmphasisItalic"/>
          <w:rFonts w:eastAsia="Microsoft YaHei"/>
          <w:rPrChange w:id="800" w:author="Carol Nichols" w:date="2017-10-05T16:02:00Z">
            <w:rPr>
              <w:rStyle w:val="Literal"/>
              <w:rFonts w:eastAsia="Microsoft YaHei"/>
            </w:rPr>
          </w:rPrChange>
        </w:rPr>
        <w:t>/lib.rs</w:t>
      </w:r>
      <w:r w:rsidRPr="007233FF">
        <w:rPr>
          <w:rFonts w:eastAsia="Microsoft YaHei" w:hint="eastAsia"/>
        </w:rPr>
        <w:t>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13-26:</w:t>
      </w:r>
    </w:p>
    <w:p w14:paraId="1DA0732E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F6F6D93" w14:textId="77777777" w:rsidR="00084A24" w:rsidRPr="009C6C22" w:rsidRDefault="00B052DF">
      <w:pPr>
        <w:pStyle w:val="CodeAWingding"/>
        <w:pPrChange w:id="801" w:author="Carol Nichols" w:date="2017-10-05T16:50:00Z">
          <w:pPr>
            <w:pStyle w:val="CodeA"/>
          </w:pPr>
        </w:pPrChange>
      </w:pPr>
      <w:r w:rsidRPr="009C6C22">
        <w:rPr>
          <w:rFonts w:hint="eastAsia"/>
        </w:rPr>
        <w:t>impl Config {</w:t>
      </w:r>
    </w:p>
    <w:p w14:paraId="60CB6D47" w14:textId="03040019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</w:t>
      </w:r>
      <w:ins w:id="802" w:author="Carol Nichols" w:date="2017-10-09T12:19:00Z">
        <w:r w:rsidR="00B464C6">
          <w:t xml:space="preserve">mut </w:t>
        </w:r>
      </w:ins>
      <w:r w:rsidRPr="009C6C22">
        <w:rPr>
          <w:rFonts w:hint="eastAsia"/>
        </w:rPr>
        <w:t>args: std::env::Args) -&gt; Result&lt;Config, &amp;'static str&gt; {</w:t>
      </w:r>
    </w:p>
    <w:p w14:paraId="772C2491" w14:textId="77777777" w:rsidR="00084A24" w:rsidRPr="009C6C22" w:rsidRDefault="00B052DF">
      <w:pPr>
        <w:pStyle w:val="CodeCWingding"/>
        <w:pPrChange w:id="803" w:author="Carol Nichols" w:date="2017-10-05T16:50:00Z">
          <w:pPr>
            <w:pStyle w:val="CodeC"/>
          </w:pPr>
        </w:pPrChange>
      </w:pPr>
      <w:r w:rsidRPr="009C6C22">
        <w:rPr>
          <w:rFonts w:hint="eastAsia"/>
        </w:rPr>
        <w:t xml:space="preserve">        // ...snip...</w:t>
      </w:r>
    </w:p>
    <w:p w14:paraId="7383BE7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13-26: Updating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expect an iterator</w:t>
      </w:r>
    </w:p>
    <w:p w14:paraId="202EDBBC" w14:textId="742DFA8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iterator it returns is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 that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  <w:ins w:id="804" w:author="Carol Nichols" w:date="2017-10-09T12:19:00Z">
        <w:r w:rsidR="00B464C6">
          <w:rPr>
            <w:rFonts w:eastAsia="Microsoft YaHei"/>
          </w:rPr>
          <w:t xml:space="preserve"> Because we’re taking ownership of </w:t>
        </w:r>
        <w:proofErr w:type="spellStart"/>
        <w:r w:rsidR="00B464C6" w:rsidRPr="00B464C6">
          <w:rPr>
            <w:rStyle w:val="Literal"/>
            <w:rFonts w:eastAsia="Microsoft YaHei"/>
            <w:rPrChange w:id="805" w:author="Carol Nichols" w:date="2017-10-09T12:20:00Z">
              <w:rPr>
                <w:rFonts w:eastAsia="Microsoft YaHei"/>
              </w:rPr>
            </w:rPrChange>
          </w:rPr>
          <w:t>args</w:t>
        </w:r>
        <w:proofErr w:type="spellEnd"/>
        <w:r w:rsidR="00B464C6">
          <w:rPr>
            <w:rFonts w:eastAsia="Microsoft YaHei"/>
          </w:rPr>
          <w:t xml:space="preserve">, and we’re going to be mutating </w:t>
        </w:r>
        <w:proofErr w:type="spellStart"/>
        <w:r w:rsidR="00B464C6" w:rsidRPr="00B464C6">
          <w:rPr>
            <w:rStyle w:val="Literal"/>
            <w:rFonts w:eastAsia="Microsoft YaHei"/>
            <w:rPrChange w:id="806" w:author="Carol Nichols" w:date="2017-10-09T12:20:00Z">
              <w:rPr>
                <w:rFonts w:eastAsia="Microsoft YaHei"/>
              </w:rPr>
            </w:rPrChange>
          </w:rPr>
          <w:t>args</w:t>
        </w:r>
        <w:proofErr w:type="spellEnd"/>
        <w:r w:rsidR="00B464C6">
          <w:rPr>
            <w:rFonts w:eastAsia="Microsoft YaHei"/>
          </w:rPr>
          <w:t xml:space="preserve"> by iterating over it, we can add the </w:t>
        </w:r>
        <w:proofErr w:type="spellStart"/>
        <w:r w:rsidR="00B464C6" w:rsidRPr="00B464C6">
          <w:rPr>
            <w:rStyle w:val="Literal"/>
            <w:rFonts w:eastAsia="Microsoft YaHei"/>
            <w:rPrChange w:id="807" w:author="Carol Nichols" w:date="2017-10-09T12:20:00Z">
              <w:rPr>
                <w:rFonts w:eastAsia="Microsoft YaHei"/>
              </w:rPr>
            </w:rPrChange>
          </w:rPr>
          <w:t>mut</w:t>
        </w:r>
        <w:proofErr w:type="spellEnd"/>
        <w:r w:rsidR="00B464C6">
          <w:rPr>
            <w:rFonts w:eastAsia="Microsoft YaHei"/>
          </w:rPr>
          <w:t xml:space="preserve"> keyword into the specification of the </w:t>
        </w:r>
        <w:proofErr w:type="spellStart"/>
        <w:r w:rsidR="00B464C6" w:rsidRPr="00B464C6">
          <w:rPr>
            <w:rStyle w:val="Literal"/>
            <w:rFonts w:eastAsia="Microsoft YaHei"/>
            <w:rPrChange w:id="808" w:author="Carol Nichols" w:date="2017-10-09T12:21:00Z">
              <w:rPr>
                <w:rFonts w:eastAsia="Microsoft YaHei"/>
              </w:rPr>
            </w:rPrChange>
          </w:rPr>
          <w:t>args</w:t>
        </w:r>
        <w:proofErr w:type="spellEnd"/>
        <w:r w:rsidR="00B464C6">
          <w:rPr>
            <w:rFonts w:eastAsia="Microsoft YaHei"/>
          </w:rPr>
          <w:t xml:space="preserve"> parameter</w:t>
        </w:r>
      </w:ins>
      <w:ins w:id="809" w:author="Carol Nichols" w:date="2017-10-09T12:22:00Z">
        <w:r w:rsidR="00E666BC">
          <w:rPr>
            <w:rFonts w:eastAsia="Microsoft YaHei"/>
          </w:rPr>
          <w:t xml:space="preserve"> to make it mutable</w:t>
        </w:r>
      </w:ins>
      <w:ins w:id="810" w:author="Carol Nichols" w:date="2017-10-09T12:19:00Z">
        <w:r w:rsidR="00B464C6">
          <w:rPr>
            <w:rFonts w:eastAsia="Microsoft YaHei"/>
          </w:rPr>
          <w:t>.</w:t>
        </w:r>
      </w:ins>
    </w:p>
    <w:p w14:paraId="40B0828E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811" w:name="using-`iterator`-trait-methods-instead-o"/>
      <w:bookmarkEnd w:id="811"/>
      <w:r w:rsidRPr="007233FF">
        <w:rPr>
          <w:rFonts w:eastAsia="Microsoft YaHei" w:hint="eastAsia"/>
        </w:rPr>
        <w:t xml:space="preserve">Using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Instead of Indexing</w:t>
      </w:r>
    </w:p>
    <w:p w14:paraId="4E8D517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has updated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Listing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14:paraId="1E7AE77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C0ECAFF" w14:textId="77777777" w:rsidR="00084A24" w:rsidRPr="009C6C22" w:rsidRDefault="00B052DF">
      <w:pPr>
        <w:pStyle w:val="CodeAWingding"/>
        <w:pPrChange w:id="812" w:author="Carol Nichols" w:date="2017-10-05T16:51:00Z">
          <w:pPr>
            <w:pStyle w:val="CodeA"/>
          </w:pPr>
        </w:pPrChange>
      </w:pPr>
      <w:r w:rsidRPr="009C6C22">
        <w:rPr>
          <w:rFonts w:hint="eastAsia"/>
        </w:rPr>
        <w:t>impl Config {</w:t>
      </w:r>
    </w:p>
    <w:p w14:paraId="0E8E81C4" w14:textId="77777777" w:rsidR="00084A24" w:rsidRPr="009C6C22" w:rsidRDefault="00B052DF">
      <w:pPr>
        <w:pStyle w:val="CodeBWingding"/>
        <w:pPrChange w:id="813" w:author="Carol Nichols" w:date="2017-10-05T16:51:00Z">
          <w:pPr>
            <w:pStyle w:val="CodeB"/>
          </w:pPr>
        </w:pPrChange>
      </w:pPr>
      <w:r w:rsidRPr="009C6C22">
        <w:rPr>
          <w:rFonts w:hint="eastAsia"/>
        </w:rPr>
        <w:t xml:space="preserve">    pub fn new(mut args: std::env::Args) -&gt; Result&lt;Config, &amp;'static str&gt; {</w:t>
      </w:r>
    </w:p>
    <w:p w14:paraId="0C14E9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args.next();</w:t>
      </w:r>
    </w:p>
    <w:p w14:paraId="1955C23B" w14:textId="77777777" w:rsidR="00084A24" w:rsidRPr="009C6C22" w:rsidRDefault="00084A24" w:rsidP="009C6C22">
      <w:pPr>
        <w:pStyle w:val="CodeB"/>
      </w:pPr>
    </w:p>
    <w:p w14:paraId="0A091B3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14:paraId="1A66C9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7457B0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14:paraId="6310B8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1385C409" w14:textId="77777777" w:rsidR="00084A24" w:rsidRPr="009C6C22" w:rsidRDefault="00084A24" w:rsidP="009C6C22">
      <w:pPr>
        <w:pStyle w:val="CodeB"/>
      </w:pPr>
    </w:p>
    <w:p w14:paraId="0DBE3E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14:paraId="567354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2189670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14:paraId="2F41A1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03DB9DEF" w14:textId="77777777" w:rsidR="00084A24" w:rsidRPr="009C6C22" w:rsidRDefault="00084A24" w:rsidP="009C6C22">
      <w:pPr>
        <w:pStyle w:val="CodeB"/>
      </w:pPr>
    </w:p>
    <w:p w14:paraId="1B46958B" w14:textId="77777777" w:rsidR="00084A24" w:rsidRPr="009C6C22" w:rsidRDefault="00B052DF">
      <w:pPr>
        <w:pStyle w:val="CodeBWingding"/>
        <w:pPrChange w:id="814" w:author="Carol Nichols" w:date="2017-10-05T16:51:00Z">
          <w:pPr>
            <w:pStyle w:val="CodeB"/>
          </w:pPr>
        </w:pPrChange>
      </w:pPr>
      <w:r w:rsidRPr="009C6C22">
        <w:rPr>
          <w:rFonts w:hint="eastAsia"/>
        </w:rPr>
        <w:t xml:space="preserve">        let case_sensitive = env::var("CASE_INSENSITIVE").is_err();</w:t>
      </w:r>
    </w:p>
    <w:p w14:paraId="7DE3C66A" w14:textId="77777777" w:rsidR="00084A24" w:rsidRPr="009C6C22" w:rsidRDefault="00084A24" w:rsidP="009C6C22">
      <w:pPr>
        <w:pStyle w:val="CodeB"/>
      </w:pPr>
    </w:p>
    <w:p w14:paraId="263FD74E" w14:textId="77777777" w:rsidR="00084A24" w:rsidRPr="009C6C22" w:rsidDel="00B80A69" w:rsidRDefault="00B052DF">
      <w:pPr>
        <w:pStyle w:val="CodeBWingding"/>
        <w:rPr>
          <w:del w:id="815" w:author="Carol Nichols" w:date="2017-10-05T16:52:00Z"/>
        </w:rPr>
        <w:pPrChange w:id="816" w:author="Carol Nichols" w:date="2017-10-05T16:52:00Z">
          <w:pPr>
            <w:pStyle w:val="CodeB"/>
          </w:pPr>
        </w:pPrChange>
      </w:pPr>
      <w:r w:rsidRPr="009C6C22">
        <w:rPr>
          <w:rFonts w:hint="eastAsia"/>
        </w:rPr>
        <w:lastRenderedPageBreak/>
        <w:t xml:space="preserve">        Ok(Config {</w:t>
      </w:r>
    </w:p>
    <w:p w14:paraId="7A339C7B" w14:textId="11AC567F" w:rsidR="00084A24" w:rsidRPr="009C6C22" w:rsidDel="00B80A69" w:rsidRDefault="00B052DF">
      <w:pPr>
        <w:pStyle w:val="CodeBWingding"/>
        <w:rPr>
          <w:del w:id="817" w:author="Carol Nichols" w:date="2017-10-05T16:52:00Z"/>
        </w:rPr>
        <w:pPrChange w:id="818" w:author="Carol Nichols" w:date="2017-10-05T16:52:00Z">
          <w:pPr>
            <w:pStyle w:val="CodeB"/>
          </w:pPr>
        </w:pPrChange>
      </w:pPr>
      <w:del w:id="819" w:author="Carol Nichols" w:date="2017-10-05T16:52:00Z">
        <w:r w:rsidRPr="009C6C22" w:rsidDel="00B80A69">
          <w:rPr>
            <w:rFonts w:hint="eastAsia"/>
          </w:rPr>
          <w:delText xml:space="preserve">            </w:delText>
        </w:r>
      </w:del>
      <w:ins w:id="820" w:author="Carol Nichols" w:date="2017-10-05T16:52:00Z">
        <w:r w:rsidR="00B80A69">
          <w:t xml:space="preserve"> </w:t>
        </w:r>
      </w:ins>
      <w:r w:rsidRPr="009C6C22">
        <w:rPr>
          <w:rFonts w:hint="eastAsia"/>
        </w:rPr>
        <w:t>query, filename, case_sensitive</w:t>
      </w:r>
      <w:ins w:id="821" w:author="Carol Nichols" w:date="2017-10-05T16:52:00Z">
        <w:r w:rsidR="00B80A69">
          <w:t xml:space="preserve"> </w:t>
        </w:r>
      </w:ins>
    </w:p>
    <w:p w14:paraId="29071006" w14:textId="77777777" w:rsidR="00084A24" w:rsidRPr="009C6C22" w:rsidRDefault="00B052DF">
      <w:pPr>
        <w:pStyle w:val="CodeBWingding"/>
        <w:pPrChange w:id="822" w:author="Carol Nichols" w:date="2017-10-05T16:52:00Z">
          <w:pPr>
            <w:pStyle w:val="CodeB"/>
          </w:pPr>
        </w:pPrChange>
      </w:pPr>
      <w:del w:id="823" w:author="Carol Nichols" w:date="2017-10-05T16:52:00Z">
        <w:r w:rsidRPr="009C6C22" w:rsidDel="00B80A69">
          <w:rPr>
            <w:rFonts w:hint="eastAsia"/>
          </w:rPr>
          <w:delText xml:space="preserve">        </w:delText>
        </w:r>
      </w:del>
      <w:r w:rsidRPr="009C6C22">
        <w:rPr>
          <w:rFonts w:hint="eastAsia"/>
        </w:rPr>
        <w:t>})</w:t>
      </w:r>
    </w:p>
    <w:p w14:paraId="0EFE7B0B" w14:textId="77777777" w:rsidR="00084A24" w:rsidRPr="009C6C22" w:rsidRDefault="00B052DF">
      <w:pPr>
        <w:pStyle w:val="CodeBWingding"/>
        <w:pPrChange w:id="824" w:author="Carol Nichols" w:date="2017-10-05T16:52:00Z">
          <w:pPr>
            <w:pStyle w:val="CodeB"/>
          </w:pPr>
        </w:pPrChange>
      </w:pPr>
      <w:r w:rsidRPr="009C6C22">
        <w:rPr>
          <w:rFonts w:hint="eastAsia"/>
        </w:rPr>
        <w:t xml:space="preserve">    }</w:t>
      </w:r>
    </w:p>
    <w:p w14:paraId="53C305B3" w14:textId="77777777" w:rsidR="00084A24" w:rsidRPr="009C6C22" w:rsidRDefault="00B052DF">
      <w:pPr>
        <w:pStyle w:val="CodeCWingding"/>
        <w:pPrChange w:id="825" w:author="Carol Nichols" w:date="2017-10-05T16:52:00Z">
          <w:pPr>
            <w:pStyle w:val="CodeC"/>
          </w:pPr>
        </w:pPrChange>
      </w:pPr>
      <w:r w:rsidRPr="009C6C22">
        <w:rPr>
          <w:rFonts w:hint="eastAsia"/>
        </w:rPr>
        <w:t>}</w:t>
      </w:r>
    </w:p>
    <w:p w14:paraId="7BBE80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use iterator methods</w:t>
      </w:r>
    </w:p>
    <w:p w14:paraId="56513AEC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14:paraId="054E5677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826" w:name="making-code-clearer-with-iterator-adapto"/>
      <w:bookmarkEnd w:id="826"/>
      <w:r>
        <w:rPr>
          <w:rFonts w:eastAsia="Microsoft YaHei" w:hint="eastAsia"/>
        </w:rPr>
        <w:t>Making Code Clearer with Iterator Adaptors</w:t>
      </w:r>
    </w:p>
    <w:p w14:paraId="2957C7D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other place in our I/O project we could take advantage of iterators is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function, reproduced here in Listing 13-28 as it was at the end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 12:</w:t>
      </w:r>
    </w:p>
    <w:p w14:paraId="2799FD7D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599E6659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14:paraId="2CC9382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14:paraId="3E7CFA01" w14:textId="77777777" w:rsidR="00084A24" w:rsidRPr="009C6C22" w:rsidRDefault="00084A24" w:rsidP="009C6C22">
      <w:pPr>
        <w:pStyle w:val="CodeB"/>
      </w:pPr>
    </w:p>
    <w:p w14:paraId="5B8FC22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14:paraId="3518C23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14:paraId="11E0771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results.push(line);</w:t>
      </w:r>
    </w:p>
    <w:p w14:paraId="6B45EB3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745DCE2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DBBD13E" w14:textId="77777777" w:rsidR="00084A24" w:rsidRPr="009C6C22" w:rsidRDefault="00084A24" w:rsidP="009C6C22">
      <w:pPr>
        <w:pStyle w:val="CodeB"/>
      </w:pPr>
    </w:p>
    <w:p w14:paraId="39570E3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14:paraId="5BC933E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0D8787C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 from Chapter 12</w:t>
      </w:r>
    </w:p>
    <w:p w14:paraId="1B9311E7" w14:textId="2FAEF3C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much </w:t>
      </w:r>
      <w:del w:id="827" w:author="Liz Chadwick" w:date="2017-09-21T16:59:00Z">
        <w:r w:rsidDel="00C56EAD">
          <w:rPr>
            <w:rFonts w:eastAsia="Microsoft YaHei" w:hint="eastAsia"/>
          </w:rPr>
          <w:delText xml:space="preserve">shorter </w:delText>
        </w:r>
      </w:del>
      <w:ins w:id="828" w:author="Liz Chadwick" w:date="2017-09-21T16:59:00Z">
        <w:r w:rsidR="00C56EAD">
          <w:rPr>
            <w:rFonts w:eastAsia="Microsoft YaHei"/>
          </w:rPr>
          <w:t xml:space="preserve">more concise </w:t>
        </w:r>
      </w:ins>
      <w:r>
        <w:rPr>
          <w:rFonts w:eastAsia="Microsoft YaHei" w:hint="eastAsia"/>
        </w:rPr>
        <w:t xml:space="preserve">way </w:t>
      </w:r>
      <w:del w:id="829" w:author="Liz Chadwick" w:date="2017-09-21T16:59:00Z">
        <w:r w:rsidDel="00C56EAD">
          <w:rPr>
            <w:rFonts w:eastAsia="Microsoft YaHei" w:hint="eastAsia"/>
          </w:rPr>
          <w:delText xml:space="preserve">by </w:delText>
        </w:r>
      </w:del>
      <w:r>
        <w:rPr>
          <w:rFonts w:eastAsia="Microsoft YaHei" w:hint="eastAsia"/>
        </w:rPr>
        <w:t>using iterator adaptor methods</w:t>
      </w:r>
      <w:del w:id="830" w:author="Liz Chadwick" w:date="2017-09-21T17:00:00Z">
        <w:r w:rsidR="007233FF" w:rsidDel="00C56EAD">
          <w:rPr>
            <w:rFonts w:eastAsia="Microsoft YaHei" w:hint="eastAsia"/>
          </w:rPr>
          <w:delText xml:space="preserve"> </w:delText>
        </w:r>
        <w:r w:rsidDel="00C56EAD">
          <w:rPr>
            <w:rFonts w:eastAsia="Microsoft YaHei" w:hint="eastAsia"/>
          </w:rPr>
          <w:delText>instead</w:delText>
        </w:r>
      </w:del>
      <w:r>
        <w:rPr>
          <w:rFonts w:eastAsia="Microsoft YaHei" w:hint="eastAsia"/>
        </w:rPr>
        <w:t xml:space="preserve">. This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</w:t>
      </w:r>
      <w:ins w:id="831" w:author="Liz Chadwick" w:date="2017-09-21T17:00:00Z">
        <w:del w:id="832" w:author="Carol Nichols" w:date="2017-10-05T16:03:00Z">
          <w:r w:rsidR="00C56EAD" w:rsidDel="0082785C">
            <w:rPr>
              <w:rFonts w:eastAsia="Microsoft YaHei"/>
            </w:rPr>
            <w:delText>s</w:delText>
          </w:r>
        </w:del>
      </w:ins>
      <w:r w:rsidRPr="007233FF">
        <w:rPr>
          <w:rFonts w:eastAsia="Microsoft YaHei" w:hint="eastAsia"/>
        </w:rPr>
        <w:t xml:space="preserve">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parallel, since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14:paraId="7422911F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lastRenderedPageBreak/>
        <w:t>Filename: src/lib.rs</w:t>
      </w:r>
    </w:p>
    <w:p w14:paraId="6D265A08" w14:textId="77777777" w:rsidR="00084A24" w:rsidRPr="009C6C22" w:rsidRDefault="00B052DF">
      <w:pPr>
        <w:pStyle w:val="CodeAWingding"/>
        <w:rPr>
          <w:rStyle w:val="HTMLCode"/>
          <w:rFonts w:ascii="Courier" w:hAnsi="Courier" w:cs="Times New Roman"/>
          <w:smallCaps/>
          <w:noProof w:val="0"/>
          <w:color w:val="FF0000"/>
        </w:rPr>
        <w:pPrChange w:id="833" w:author="Carol Nichols" w:date="2017-10-05T16:52:00Z">
          <w:pPr>
            <w:pStyle w:val="CodeA"/>
          </w:pPr>
        </w:pPrChange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14:paraId="7358C3D6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14:paraId="2F5DEE57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14:paraId="418D5459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14:paraId="65E9C4E1" w14:textId="77777777" w:rsidR="00084A24" w:rsidRPr="009C6C22" w:rsidRDefault="00B052DF">
      <w:pPr>
        <w:pStyle w:val="CodeCWingding"/>
        <w:rPr>
          <w:rStyle w:val="HTMLCode"/>
          <w:rFonts w:ascii="Courier" w:hAnsi="Courier" w:cs="Times New Roman"/>
        </w:rPr>
        <w:pPrChange w:id="834" w:author="Carol Nichols" w:date="2017-10-05T16:53:00Z">
          <w:pPr>
            <w:pStyle w:val="CodeC"/>
          </w:pPr>
        </w:pPrChange>
      </w:pPr>
      <w:r w:rsidRPr="009C6C22">
        <w:rPr>
          <w:rStyle w:val="HTMLCode"/>
          <w:rFonts w:ascii="Courier" w:hAnsi="Courier" w:cs="Times New Roman" w:hint="eastAsia"/>
        </w:rPr>
        <w:t>}</w:t>
      </w:r>
    </w:p>
    <w:p w14:paraId="5432D0D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13-29: Using iterator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</w:t>
      </w:r>
    </w:p>
    <w:p w14:paraId="3C81BD0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>. Similar</w:t>
      </w:r>
      <w:del w:id="835" w:author="Liz Chadwick" w:date="2017-09-21T17:00:00Z">
        <w:r w:rsidRPr="007233FF" w:rsidDel="00C56EAD">
          <w:rPr>
            <w:rFonts w:eastAsia="Microsoft YaHei" w:hint="eastAsia"/>
          </w:rPr>
          <w:delText>ly</w:delText>
        </w:r>
      </w:del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(query)</w:t>
      </w:r>
      <w:r w:rsidRPr="007233FF">
        <w:rPr>
          <w:rFonts w:eastAsia="Microsoft YaHei" w:hint="eastAsia"/>
        </w:rPr>
        <w:t xml:space="preserve"> returns true for. We then collect the matching lines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iterator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14:paraId="583DFDAD" w14:textId="65CC034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ins w:id="836" w:author="Liz Chadwick" w:date="2017-09-21T17:01:00Z">
        <w:r w:rsidR="00C56EAD">
          <w:rPr>
            <w:rFonts w:eastAsia="Microsoft YaHei"/>
          </w:rPr>
          <w:t xml:space="preserve"> and why</w:t>
        </w:r>
      </w:ins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13-28, or the version using iterators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13-29. Most Rust programmers prefer to use the iterator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 iterator adaptors and what they do, iterators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abstracts away some of the commonplace code so that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 that are unique to this code, like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 in the iterator must pass.</w:t>
      </w:r>
    </w:p>
    <w:p w14:paraId="5D39B5E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14:paraId="0A0459E1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837" w:name="comparing-performance:-loops-versus-iter"/>
      <w:bookmarkEnd w:id="837"/>
      <w:r>
        <w:rPr>
          <w:rFonts w:eastAsia="Microsoft YaHei" w:hint="eastAsia"/>
        </w:rPr>
        <w:t>Comparing Performance: Loops versus Iterators</w:t>
      </w:r>
    </w:p>
    <w:p w14:paraId="63F8C2F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To determine which to use,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iterators.</w:t>
      </w:r>
    </w:p>
    <w:p w14:paraId="595D2A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The Adventures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Sherlock Holmes</w:t>
      </w:r>
      <w:r w:rsidR="009C6C22">
        <w:rPr>
          <w:rFonts w:eastAsia="Microsoft YaHei"/>
        </w:rPr>
        <w:t>”</w:t>
      </w:r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were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the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and the version using iterators:</w:t>
      </w:r>
    </w:p>
    <w:p w14:paraId="6642610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14:paraId="1B908C2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14:paraId="2140978E" w14:textId="77777777" w:rsidR="000632BC" w:rsidRDefault="00B052DF" w:rsidP="007233FF">
      <w:pPr>
        <w:pStyle w:val="Body"/>
        <w:rPr>
          <w:ins w:id="838" w:author="Liz Chadwick" w:date="2017-09-21T17:02:00Z"/>
          <w:rFonts w:eastAsia="Microsoft YaHei"/>
        </w:rPr>
      </w:pPr>
      <w:r w:rsidRPr="007233FF">
        <w:rPr>
          <w:rFonts w:eastAsia="Microsoft YaHei" w:hint="eastAsia"/>
        </w:rPr>
        <w:lastRenderedPageBreak/>
        <w:t>The iterator version ended up slightly faster!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not going to go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benchmark code here, as the point is not to prove that they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exactly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equivalent,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14:paraId="135E7D42" w14:textId="7943E13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want to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all kinds of other variations. The point is this: iterators, while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written the lower-level code yourself. Iterators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0632BC">
        <w:rPr>
          <w:rStyle w:val="EmphasisItalic"/>
          <w:rFonts w:eastAsia="Microsoft YaHei"/>
          <w:rPrChange w:id="839" w:author="Liz Chadwick" w:date="2017-09-21T17:02:00Z">
            <w:rPr>
              <w:rStyle w:val="Literal"/>
              <w:rFonts w:eastAsia="Microsoft YaHei"/>
            </w:rPr>
          </w:rPrChange>
        </w:rPr>
        <w:t>zero-cost</w:t>
      </w:r>
      <w:r w:rsidR="007233FF" w:rsidRPr="000632BC">
        <w:rPr>
          <w:rStyle w:val="EmphasisItalic"/>
          <w:rFonts w:eastAsia="Microsoft YaHei"/>
          <w:rPrChange w:id="840" w:author="Liz Chadwick" w:date="2017-09-21T17:02:00Z">
            <w:rPr>
              <w:rFonts w:eastAsia="Microsoft YaHei"/>
            </w:rPr>
          </w:rPrChange>
        </w:rPr>
        <w:t xml:space="preserve"> </w:t>
      </w:r>
      <w:r w:rsidRPr="000632BC">
        <w:rPr>
          <w:rStyle w:val="EmphasisItalic"/>
          <w:rFonts w:eastAsia="Microsoft YaHei"/>
          <w:rPrChange w:id="841" w:author="Liz Chadwick" w:date="2017-09-21T17:02:00Z">
            <w:rPr>
              <w:rStyle w:val="Literal"/>
              <w:rFonts w:eastAsia="Microsoft YaHei"/>
            </w:rPr>
          </w:rPrChange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ins w:id="842" w:author="Liz Chadwick" w:date="2017-09-21T17:03:00Z">
        <w:r w:rsidR="000632BC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in the same way that Bjarne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</w:t>
      </w:r>
      <w:del w:id="843" w:author="Carol Nichols" w:date="2017-10-05T17:23:00Z">
        <w:r w:rsidRPr="007233FF" w:rsidDel="00146999">
          <w:rPr>
            <w:rFonts w:eastAsia="Microsoft YaHei" w:hint="eastAsia"/>
          </w:rPr>
          <w:delText xml:space="preserve">implementer </w:delText>
        </w:r>
      </w:del>
      <w:proofErr w:type="spellStart"/>
      <w:ins w:id="844" w:author="Carol Nichols" w:date="2017-10-05T17:23:00Z">
        <w:r w:rsidR="00146999" w:rsidRPr="007233FF">
          <w:rPr>
            <w:rFonts w:eastAsia="Microsoft YaHei" w:hint="eastAsia"/>
          </w:rPr>
          <w:t>implement</w:t>
        </w:r>
        <w:r w:rsidR="00146999">
          <w:rPr>
            <w:rFonts w:eastAsia="Microsoft YaHei"/>
          </w:rPr>
          <w:t>o</w:t>
        </w:r>
        <w:r w:rsidR="00146999" w:rsidRPr="007233FF">
          <w:rPr>
            <w:rFonts w:eastAsia="Microsoft YaHei" w:hint="eastAsia"/>
          </w:rPr>
          <w:t>r</w:t>
        </w:r>
        <w:proofErr w:type="spellEnd"/>
        <w:r w:rsidR="00146999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of C++, defines </w:t>
      </w:r>
      <w:r w:rsidRPr="000632BC">
        <w:rPr>
          <w:rStyle w:val="EmphasisItalic"/>
          <w:rFonts w:eastAsia="Microsoft YaHei"/>
          <w:rPrChange w:id="845" w:author="Liz Chadwick" w:date="2017-09-21T17:03:00Z">
            <w:rPr>
              <w:rStyle w:val="Literal"/>
              <w:rFonts w:eastAsia="Microsoft YaHei"/>
            </w:rPr>
          </w:rPrChange>
        </w:rPr>
        <w:t>zero-overhead</w:t>
      </w:r>
      <w:r>
        <w:rPr>
          <w:rFonts w:eastAsia="Microsoft YaHei" w:hint="eastAsia"/>
        </w:rPr>
        <w:t>:</w:t>
      </w:r>
    </w:p>
    <w:p w14:paraId="2AF7F77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14:paraId="05DD435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 xml:space="preserve">Bjarne </w:t>
      </w:r>
      <w:proofErr w:type="spellStart"/>
      <w:r>
        <w:rPr>
          <w:rFonts w:eastAsia="Microsoft YaHei" w:hint="eastAsia"/>
        </w:rPr>
        <w:t>Stroustrup</w:t>
      </w:r>
      <w:proofErr w:type="spellEnd"/>
      <w:r>
        <w:rPr>
          <w:rFonts w:eastAsia="Microsoft YaHei" w:hint="eastAsia"/>
        </w:rPr>
        <w:t xml:space="preserve">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</w:p>
    <w:p w14:paraId="146CE91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As another example, here is some code 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</w:p>
    <w:p w14:paraId="3136458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code uses an iterator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 not given them any values; while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14:paraId="0A16652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14:paraId="183233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14:paraId="58F3410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14:paraId="0712F427" w14:textId="77777777" w:rsidR="00084A24" w:rsidRPr="009C6C22" w:rsidRDefault="00084A24" w:rsidP="009C6C22">
      <w:pPr>
        <w:pStyle w:val="CodeB"/>
      </w:pPr>
    </w:p>
    <w:p w14:paraId="7D2D35A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14:paraId="4A6F944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14:paraId="3597DD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14:paraId="1E25E1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14:paraId="2E53B8B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14:paraId="5CE1C5A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14:paraId="5C697A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14:paraId="558B909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6637435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In order to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14:paraId="711ED01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creating an iterator, using two adaptors, 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as of this writing, it compiles down to the same 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twelve 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0632BC">
        <w:rPr>
          <w:rStyle w:val="EmphasisItalic"/>
          <w:rFonts w:eastAsia="Microsoft YaHei"/>
          <w:rPrChange w:id="846" w:author="Liz Chadwick" w:date="2017-09-21T17:04:00Z">
            <w:rPr>
              <w:rFonts w:eastAsia="Microsoft YaHei"/>
            </w:rPr>
          </w:rPrChange>
        </w:rPr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controlling code and instead generates repetitive code for each iteration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14:paraId="4623109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 the values. There are no bounds checks 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 these optimizations Rust is able to apply 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</w:p>
    <w:p w14:paraId="4A40A79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you know this, go use iterators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feel higher-level,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14:paraId="2D6ABFF9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847" w:name="summary"/>
      <w:bookmarkEnd w:id="847"/>
      <w:r>
        <w:rPr>
          <w:rFonts w:eastAsia="Microsoft YaHei" w:hint="eastAsia"/>
        </w:rPr>
        <w:t>Summary</w:t>
      </w:r>
    </w:p>
    <w:p w14:paraId="7353850D" w14:textId="77777777"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Closures and iterators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ideas, at low level performance. The implementations of closures and iterators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14:paraId="66243C81" w14:textId="77777777"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would help us get ready to 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</w:p>
    <w:sectPr w:rsidR="00B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z Chadwick" w:date="2017-09-21T12:01:00Z" w:initials="LC">
    <w:p w14:paraId="7AF96A87" w14:textId="12A11FEE" w:rsidR="00D22F8A" w:rsidRDefault="00D22F8A">
      <w:pPr>
        <w:pStyle w:val="CommentText"/>
      </w:pPr>
      <w:r>
        <w:rPr>
          <w:rStyle w:val="CommentReference"/>
        </w:rPr>
        <w:annotationRef/>
      </w:r>
      <w:r>
        <w:t>TR: can you check this for sense? I think this sentence needs some rearranging, but I’m not 100% sure what we’re saying</w:t>
      </w:r>
    </w:p>
    <w:p w14:paraId="2A6E7DBE" w14:textId="0707E0D6" w:rsidR="00D22F8A" w:rsidRDefault="00D22F8A">
      <w:pPr>
        <w:pStyle w:val="CommentText"/>
      </w:pPr>
    </w:p>
  </w:comment>
  <w:comment w:id="3" w:author="Eddy" w:date="2017-10-04T14:05:00Z" w:initials="E">
    <w:p w14:paraId="18AB940F" w14:textId="66813CA0" w:rsidR="00D22F8A" w:rsidRDefault="00D22F8A">
      <w:pPr>
        <w:pStyle w:val="CommentText"/>
      </w:pPr>
      <w:r>
        <w:rPr>
          <w:rStyle w:val="CommentReference"/>
        </w:rPr>
        <w:annotationRef/>
      </w:r>
      <w:r>
        <w:t>I believe the intent is actually to have “return values of other functions” be functions themselves (not just passing the return value of a function as an argument to another function).</w:t>
      </w:r>
    </w:p>
  </w:comment>
  <w:comment w:id="4" w:author="Liz Chadwick" w:date="2017-10-04T13:17:00Z" w:initials="LC">
    <w:p w14:paraId="2028A848" w14:textId="5FF839B3" w:rsidR="00D22F8A" w:rsidRDefault="00D22F8A">
      <w:pPr>
        <w:pStyle w:val="CommentText"/>
      </w:pPr>
      <w:r>
        <w:rPr>
          <w:rStyle w:val="CommentReference"/>
        </w:rPr>
        <w:annotationRef/>
      </w:r>
      <w:r>
        <w:t>Au, could you try rephrasing here, make this a bit clearer?</w:t>
      </w:r>
    </w:p>
  </w:comment>
  <w:comment w:id="5" w:author="Carol Nichols" w:date="2017-10-05T16:19:00Z" w:initials="CN">
    <w:p w14:paraId="5F9E2598" w14:textId="3C5477A8" w:rsidR="00D22F8A" w:rsidRDefault="00D22F8A">
      <w:pPr>
        <w:pStyle w:val="CommentText"/>
      </w:pPr>
      <w:r>
        <w:rPr>
          <w:rStyle w:val="CommentReference"/>
        </w:rPr>
        <w:annotationRef/>
      </w:r>
      <w:r>
        <w:t>I’ve tried.</w:t>
      </w:r>
    </w:p>
  </w:comment>
  <w:comment w:id="194" w:author="Eddy" w:date="2017-10-04T14:17:00Z" w:initials="E">
    <w:p w14:paraId="10A04508" w14:textId="5A569B79" w:rsidR="00D22F8A" w:rsidRDefault="00D22F8A">
      <w:pPr>
        <w:pStyle w:val="CommentText"/>
      </w:pPr>
      <w:r>
        <w:rPr>
          <w:rStyle w:val="CommentReference"/>
        </w:rPr>
        <w:annotationRef/>
      </w:r>
      <w:r>
        <w:t>Technically “is a single expression” but I’m not sure if that’s clearer.</w:t>
      </w:r>
    </w:p>
  </w:comment>
  <w:comment w:id="224" w:author="Liz Chadwick" w:date="2017-09-21T12:45:00Z" w:initials="LC">
    <w:p w14:paraId="55C39C36" w14:textId="0400313D" w:rsidR="00D22F8A" w:rsidRDefault="00D22F8A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 the unchanged code here?</w:t>
      </w:r>
    </w:p>
  </w:comment>
  <w:comment w:id="225" w:author="Carol Nichols" w:date="2017-10-05T17:57:00Z" w:initials="CN">
    <w:p w14:paraId="35114EDC" w14:textId="6B013582" w:rsidR="00D22F8A" w:rsidRDefault="00D22F8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78" w:author="Liz Chadwick" w:date="2017-09-21T12:51:00Z" w:initials="LC">
    <w:p w14:paraId="616479A1" w14:textId="411875B2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Carol: re your note on alignment, I just left that note to production in case they thought the extra spaces were an accident. This is just hedging our bets, they will follow alignment in the text  </w:t>
      </w:r>
      <w:r>
        <w:sym w:font="Wingdings" w:char="F04A"/>
      </w:r>
      <w:r>
        <w:t xml:space="preserve"> </w:t>
      </w:r>
    </w:p>
  </w:comment>
  <w:comment w:id="279" w:author="Carol Nichols" w:date="2017-10-05T17:57:00Z" w:initials="CN">
    <w:p w14:paraId="286EBC22" w14:textId="58DEED8C" w:rsidR="00D22F8A" w:rsidRDefault="00D22F8A">
      <w:pPr>
        <w:pStyle w:val="CommentText"/>
      </w:pPr>
      <w:r>
        <w:rPr>
          <w:rStyle w:val="CommentReference"/>
        </w:rPr>
        <w:annotationRef/>
      </w:r>
      <w:r>
        <w:t>Ok!</w:t>
      </w:r>
    </w:p>
  </w:comment>
  <w:comment w:id="291" w:author="Liz Chadwick" w:date="2017-09-21T12:55:00Z" w:initials="LC">
    <w:p w14:paraId="2CC98993" w14:textId="51031306" w:rsidR="00D22F8A" w:rsidRDefault="00D22F8A">
      <w:pPr>
        <w:pStyle w:val="CommentText"/>
      </w:pPr>
      <w:r>
        <w:rPr>
          <w:rStyle w:val="CommentReference"/>
        </w:rPr>
        <w:annotationRef/>
      </w:r>
      <w:r>
        <w:t>Au: Ah! Lovely and clear, great explanation</w:t>
      </w:r>
    </w:p>
  </w:comment>
  <w:comment w:id="293" w:author="Liz Chadwick" w:date="2017-09-21T13:40:00Z" w:initials="LC">
    <w:p w14:paraId="461DE129" w14:textId="682F4334" w:rsidR="00D22F8A" w:rsidRDefault="00D22F8A">
      <w:pPr>
        <w:pStyle w:val="CommentText"/>
      </w:pPr>
      <w:r>
        <w:rPr>
          <w:rStyle w:val="CommentReference"/>
        </w:rPr>
        <w:annotationRef/>
      </w:r>
      <w:proofErr w:type="spellStart"/>
      <w:r>
        <w:t>Hm</w:t>
      </w:r>
      <w:proofErr w:type="spellEnd"/>
      <w:r>
        <w:t>, maybe something more to do with the function of what we’re doing here, like:</w:t>
      </w:r>
    </w:p>
    <w:p w14:paraId="2D992BBA" w14:textId="77777777" w:rsidR="00D22F8A" w:rsidRDefault="00D22F8A">
      <w:pPr>
        <w:pStyle w:val="CommentText"/>
      </w:pPr>
    </w:p>
    <w:p w14:paraId="78320A6A" w14:textId="29FCC779" w:rsidR="00D22F8A" w:rsidRDefault="00D22F8A">
      <w:pPr>
        <w:pStyle w:val="CommentText"/>
      </w:pPr>
      <w:r>
        <w:t>Storing Functions and Values Separately in a Closure</w:t>
      </w:r>
    </w:p>
    <w:p w14:paraId="617D3AB1" w14:textId="77777777" w:rsidR="00D22F8A" w:rsidRDefault="00D22F8A">
      <w:pPr>
        <w:pStyle w:val="CommentText"/>
      </w:pPr>
    </w:p>
    <w:p w14:paraId="1C417FAB" w14:textId="2923534F" w:rsidR="00D22F8A" w:rsidRDefault="00D22F8A">
      <w:pPr>
        <w:pStyle w:val="CommentText"/>
      </w:pPr>
      <w:proofErr w:type="spellStart"/>
      <w:r>
        <w:t>Thought</w:t>
      </w:r>
      <w:proofErr w:type="spellEnd"/>
      <w:r>
        <w:t xml:space="preserve"> I’m not sure that’s accurate?</w:t>
      </w:r>
    </w:p>
  </w:comment>
  <w:comment w:id="319" w:author="Eddy" w:date="2017-10-04T14:22:00Z" w:initials="E">
    <w:p w14:paraId="12510375" w14:textId="7739D807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Here and in a few places below </w:t>
      </w:r>
      <w:proofErr w:type="spellStart"/>
      <w:r>
        <w:t>struct</w:t>
      </w:r>
      <w:proofErr w:type="spellEnd"/>
      <w:r>
        <w:t xml:space="preserve"> isn’t highlighted as code.</w:t>
      </w:r>
    </w:p>
  </w:comment>
  <w:comment w:id="320" w:author="Carol Nichols" w:date="2017-10-05T16:21:00Z" w:initials="CN">
    <w:p w14:paraId="6D83F671" w14:textId="1CC04CE0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Liz: I don’t think we’ve been making </w:t>
      </w:r>
      <w:proofErr w:type="spellStart"/>
      <w:r>
        <w:t>struct</w:t>
      </w:r>
      <w:proofErr w:type="spellEnd"/>
      <w:r>
        <w:t xml:space="preserve"> be a literal since we defined it in chapter 5 and we think it’s fine, do you?</w:t>
      </w:r>
    </w:p>
  </w:comment>
  <w:comment w:id="321" w:author="Carol Nichols" w:date="2017-10-05T15:31:00Z" w:initials="CN">
    <w:p w14:paraId="1371FBB7" w14:textId="6D729857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memoize</w:t>
      </w:r>
      <w:proofErr w:type="spellEnd"/>
      <w:r>
        <w:t>, not memorize</w:t>
      </w:r>
    </w:p>
  </w:comment>
  <w:comment w:id="328" w:author="Liz Chadwick" w:date="2017-09-21T13:08:00Z" w:initials="LC">
    <w:p w14:paraId="20FC360D" w14:textId="38E5E370" w:rsidR="00D22F8A" w:rsidRDefault="00D22F8A">
      <w:pPr>
        <w:pStyle w:val="CommentText"/>
      </w:pPr>
      <w:r>
        <w:rPr>
          <w:rStyle w:val="CommentReference"/>
        </w:rPr>
        <w:annotationRef/>
      </w:r>
      <w:r>
        <w:t>TR: is this a different “type” to earlier? What is a closure type? Or do we mean the types of the parameters and return values?</w:t>
      </w:r>
    </w:p>
  </w:comment>
  <w:comment w:id="329" w:author="Eddy" w:date="2017-10-04T14:23:00Z" w:initials="E">
    <w:p w14:paraId="01217C95" w14:textId="58403E2F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The closure type is the type of </w:t>
      </w:r>
      <w:proofErr w:type="spellStart"/>
      <w:r>
        <w:t>a</w:t>
      </w:r>
      <w:proofErr w:type="spellEnd"/>
      <w:r>
        <w:t xml:space="preserve"> |…| {…} expression, which is unique to the specific location the closure was written in</w:t>
      </w:r>
    </w:p>
  </w:comment>
  <w:comment w:id="330" w:author="Liz Chadwick" w:date="2017-10-04T13:21:00Z" w:initials="LC">
    <w:p w14:paraId="33934E78" w14:textId="25F32B8A" w:rsidR="00D22F8A" w:rsidRDefault="00D22F8A">
      <w:pPr>
        <w:pStyle w:val="CommentText"/>
      </w:pPr>
      <w:r>
        <w:rPr>
          <w:rStyle w:val="CommentReference"/>
        </w:rPr>
        <w:annotationRef/>
      </w:r>
      <w:r>
        <w:t>Au, do you want to add anything here to make that clearer?</w:t>
      </w:r>
    </w:p>
  </w:comment>
  <w:comment w:id="331" w:author="Carol Nichols" w:date="2017-10-05T16:22:00Z" w:initials="CN">
    <w:p w14:paraId="5305A51A" w14:textId="519C9AB2" w:rsidR="00D22F8A" w:rsidRDefault="00D22F8A">
      <w:pPr>
        <w:pStyle w:val="CommentText"/>
      </w:pPr>
      <w:r>
        <w:rPr>
          <w:rStyle w:val="CommentReference"/>
        </w:rPr>
        <w:annotationRef/>
      </w:r>
      <w:r>
        <w:t>Liz: I’m not sure where the “earlier” type is that you’re referring to, so I’m not sure if I’ve clarified what was confusing to you or not</w:t>
      </w:r>
    </w:p>
  </w:comment>
  <w:comment w:id="334" w:author="Liz Chadwick" w:date="2017-09-21T13:33:00Z" w:initials="LC">
    <w:p w14:paraId="3EC1822B" w14:textId="4B2F6940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TR: since this solution doesn’t come right after the problem anyway, do you think it would make more sense to have it after the </w:t>
      </w:r>
      <w:proofErr w:type="spellStart"/>
      <w:r>
        <w:t>fn</w:t>
      </w:r>
      <w:proofErr w:type="spellEnd"/>
      <w:r>
        <w:t xml:space="preserve">, </w:t>
      </w:r>
      <w:proofErr w:type="spellStart"/>
      <w:r>
        <w:t>fnmut</w:t>
      </w:r>
      <w:proofErr w:type="spellEnd"/>
      <w:r>
        <w:t xml:space="preserve">, </w:t>
      </w:r>
      <w:proofErr w:type="spellStart"/>
      <w:r>
        <w:t>fnonce</w:t>
      </w:r>
      <w:proofErr w:type="spellEnd"/>
      <w:r>
        <w:t xml:space="preserve"> discussion? Or does it make sense here?</w:t>
      </w:r>
    </w:p>
  </w:comment>
  <w:comment w:id="335" w:author="Eddy" w:date="2017-10-04T14:25:00Z" w:initials="E">
    <w:p w14:paraId="60447DE9" w14:textId="6A34B0C0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I think it’s fine here, although it might help to explain that these traits are the overloading mechanism for the call operator, just like </w:t>
      </w:r>
      <w:proofErr w:type="spellStart"/>
      <w:r>
        <w:t>std</w:t>
      </w:r>
      <w:proofErr w:type="spellEnd"/>
      <w:r>
        <w:t>::ops::Add is for +.</w:t>
      </w:r>
    </w:p>
  </w:comment>
  <w:comment w:id="336" w:author="Carol Nichols" w:date="2017-10-05T16:26:00Z" w:initials="CN">
    <w:p w14:paraId="2A48907C" w14:textId="65A088F0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We don’t talk about using </w:t>
      </w:r>
      <w:proofErr w:type="spellStart"/>
      <w:r>
        <w:t>std</w:t>
      </w:r>
      <w:proofErr w:type="spellEnd"/>
      <w:r>
        <w:t>::ops::Add to overload + until chapter 19, so I don’t think eddy’s suggestion will help here</w:t>
      </w:r>
    </w:p>
  </w:comment>
  <w:comment w:id="373" w:author="Liz Chadwick" w:date="2017-09-21T13:37:00Z" w:initials="LC">
    <w:p w14:paraId="294C9146" w14:textId="0CAC5C7C" w:rsidR="00D22F8A" w:rsidRDefault="00D22F8A">
      <w:pPr>
        <w:pStyle w:val="CommentText"/>
      </w:pPr>
      <w:r>
        <w:rPr>
          <w:rStyle w:val="CommentReference"/>
        </w:rPr>
        <w:annotationRef/>
      </w:r>
      <w:r>
        <w:t>Clever!</w:t>
      </w:r>
    </w:p>
  </w:comment>
  <w:comment w:id="408" w:author="Liz Chadwick" w:date="2017-09-21T13:42:00Z" w:initials="LC">
    <w:p w14:paraId="6B6BB9C0" w14:textId="6230CA8B" w:rsidR="00D22F8A" w:rsidRDefault="00D22F8A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out/wingding this one too?</w:t>
      </w:r>
    </w:p>
  </w:comment>
  <w:comment w:id="409" w:author="Carol Nichols" w:date="2017-10-05T18:57:00Z" w:initials="CN">
    <w:p w14:paraId="36FDFD82" w14:textId="32BB87BA" w:rsidR="00D22F8A" w:rsidRDefault="00D22F8A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464" w:author="Liz Chadwick" w:date="2017-09-21T13:50:00Z" w:initials="LC">
    <w:p w14:paraId="768DC194" w14:textId="00D1EEC0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This feels like a turn in discussion, would this make sense as a heading? </w:t>
      </w:r>
    </w:p>
  </w:comment>
  <w:comment w:id="485" w:author="Liz Chadwick" w:date="2017-09-21T13:56:00Z" w:initials="LC">
    <w:p w14:paraId="4347E54E" w14:textId="15FE4292" w:rsidR="00D22F8A" w:rsidRDefault="00D22F8A">
      <w:pPr>
        <w:pStyle w:val="CommentText"/>
      </w:pPr>
      <w:r>
        <w:rPr>
          <w:rStyle w:val="CommentReference"/>
        </w:rPr>
        <w:annotationRef/>
      </w:r>
      <w:r>
        <w:t>Au: Re your note: I’m following this much more easily, I’m not sure where my confusion before stemmed from but it seems to be gone!</w:t>
      </w:r>
    </w:p>
  </w:comment>
  <w:comment w:id="624" w:author="Liz Chadwick" w:date="2017-09-21T15:45:00Z" w:initials="LC">
    <w:p w14:paraId="62D55324" w14:textId="2D0E5FEC" w:rsidR="00D22F8A" w:rsidRDefault="00D22F8A">
      <w:pPr>
        <w:pStyle w:val="CommentText"/>
      </w:pPr>
      <w:r>
        <w:rPr>
          <w:rStyle w:val="CommentReference"/>
        </w:rPr>
        <w:annotationRef/>
      </w:r>
      <w:r>
        <w:t>TR: what would this do/enable us to do?</w:t>
      </w:r>
    </w:p>
  </w:comment>
  <w:comment w:id="625" w:author="Eddy" w:date="2017-10-04T14:46:00Z" w:initials="E">
    <w:p w14:paraId="5CECAFFB" w14:textId="5C5100DB" w:rsidR="00D22F8A" w:rsidRDefault="00D22F8A">
      <w:pPr>
        <w:pStyle w:val="CommentText"/>
      </w:pPr>
      <w:r>
        <w:rPr>
          <w:rStyle w:val="CommentReference"/>
        </w:rPr>
        <w:annotationRef/>
      </w:r>
      <w:r>
        <w:t xml:space="preserve">It allows us to form </w:t>
      </w:r>
      <w:r w:rsidRPr="00102C83">
        <w:t>arbitrarily</w:t>
      </w:r>
      <w:r>
        <w:t xml:space="preserve"> complex combinations of iterators in a fluent manner.</w:t>
      </w:r>
    </w:p>
  </w:comment>
  <w:comment w:id="647" w:author="Eddy" w:date="2017-10-04T14:53:00Z" w:initials="E">
    <w:p w14:paraId="2A9AAE52" w14:textId="12B09363" w:rsidR="00D22F8A" w:rsidRDefault="00D22F8A">
      <w:pPr>
        <w:pStyle w:val="CommentText"/>
      </w:pPr>
      <w:r>
        <w:rPr>
          <w:rStyle w:val="CommentReference"/>
        </w:rPr>
        <w:annotationRef/>
      </w:r>
      <w:r>
        <w:t>Isn’t “collection” more appropriate?</w:t>
      </w:r>
    </w:p>
  </w:comment>
  <w:comment w:id="661" w:author="Carol Nichols" w:date="2017-10-05T15:50:00Z" w:initials="CN">
    <w:p w14:paraId="3782AC74" w14:textId="32AA62C2" w:rsidR="00D22F8A" w:rsidRDefault="00D22F8A">
      <w:pPr>
        <w:pStyle w:val="CommentText"/>
      </w:pPr>
      <w:r>
        <w:rPr>
          <w:rStyle w:val="CommentReference"/>
        </w:rPr>
        <w:annotationRef/>
      </w:r>
      <w:r>
        <w:t>Liz: I’ve changed the heading back. The important part of this section isn’t that we’re using the filter iterator adapter, it’s that the closure we specify is capturing its environment.</w:t>
      </w:r>
    </w:p>
  </w:comment>
  <w:comment w:id="669" w:author="Liz Chadwick" w:date="2017-09-21T16:07:00Z" w:initials="LC">
    <w:p w14:paraId="03480B93" w14:textId="4114668C" w:rsidR="00D22F8A" w:rsidRDefault="00D22F8A">
      <w:pPr>
        <w:pStyle w:val="CommentText"/>
      </w:pPr>
      <w:r>
        <w:t xml:space="preserve">TR: </w:t>
      </w:r>
      <w:r>
        <w:rPr>
          <w:rStyle w:val="CommentReference"/>
        </w:rPr>
        <w:annotationRef/>
      </w:r>
      <w:r>
        <w:t>So we would add some condition, here?</w:t>
      </w:r>
    </w:p>
  </w:comment>
  <w:comment w:id="670" w:author="Eddy" w:date="2017-10-04T14:55:00Z" w:initials="E">
    <w:p w14:paraId="637903CE" w14:textId="7940B3D8" w:rsidR="00D22F8A" w:rsidRDefault="00D22F8A">
      <w:pPr>
        <w:pStyle w:val="CommentText"/>
      </w:pPr>
      <w:r>
        <w:rPr>
          <w:rStyle w:val="CommentReference"/>
        </w:rPr>
        <w:annotationRef/>
      </w:r>
      <w:r>
        <w:t>A condition for keeping each element, yes.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7DBE" w15:done="0"/>
  <w15:commentEx w15:paraId="18AB940F" w15:paraIdParent="2A6E7DBE" w15:done="0"/>
  <w15:commentEx w15:paraId="2028A848" w15:paraIdParent="2A6E7DBE" w15:done="0"/>
  <w15:commentEx w15:paraId="5F9E2598" w15:paraIdParent="2A6E7DBE" w15:done="0"/>
  <w15:commentEx w15:paraId="10A04508" w15:done="0"/>
  <w15:commentEx w15:paraId="55C39C36" w15:done="0"/>
  <w15:commentEx w15:paraId="35114EDC" w15:paraIdParent="55C39C36" w15:done="0"/>
  <w15:commentEx w15:paraId="616479A1" w15:done="0"/>
  <w15:commentEx w15:paraId="286EBC22" w15:paraIdParent="616479A1" w15:done="0"/>
  <w15:commentEx w15:paraId="2CC98993" w15:done="0"/>
  <w15:commentEx w15:paraId="1C417FAB" w15:done="0"/>
  <w15:commentEx w15:paraId="12510375" w15:done="0"/>
  <w15:commentEx w15:paraId="6D83F671" w15:paraIdParent="12510375" w15:done="0"/>
  <w15:commentEx w15:paraId="1371FBB7" w15:done="0"/>
  <w15:commentEx w15:paraId="20FC360D" w15:done="0"/>
  <w15:commentEx w15:paraId="01217C95" w15:paraIdParent="20FC360D" w15:done="0"/>
  <w15:commentEx w15:paraId="33934E78" w15:paraIdParent="20FC360D" w15:done="0"/>
  <w15:commentEx w15:paraId="5305A51A" w15:paraIdParent="20FC360D" w15:done="0"/>
  <w15:commentEx w15:paraId="3EC1822B" w15:done="0"/>
  <w15:commentEx w15:paraId="60447DE9" w15:paraIdParent="3EC1822B" w15:done="0"/>
  <w15:commentEx w15:paraId="2A48907C" w15:paraIdParent="3EC1822B" w15:done="0"/>
  <w15:commentEx w15:paraId="294C9146" w15:done="0"/>
  <w15:commentEx w15:paraId="6B6BB9C0" w15:done="0"/>
  <w15:commentEx w15:paraId="36FDFD82" w15:paraIdParent="6B6BB9C0" w15:done="0"/>
  <w15:commentEx w15:paraId="768DC194" w15:done="0"/>
  <w15:commentEx w15:paraId="4347E54E" w15:done="0"/>
  <w15:commentEx w15:paraId="62D55324" w15:done="0"/>
  <w15:commentEx w15:paraId="5CECAFFB" w15:paraIdParent="62D55324" w15:done="0"/>
  <w15:commentEx w15:paraId="2A9AAE52" w15:done="0"/>
  <w15:commentEx w15:paraId="3782AC74" w15:done="0"/>
  <w15:commentEx w15:paraId="03480B93" w15:done="0"/>
  <w15:commentEx w15:paraId="637903CE" w15:paraIdParent="03480B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 Condensed">
    <w:altName w:val="Times New Roman"/>
    <w:charset w:val="01"/>
    <w:family w:val="roman"/>
    <w:pitch w:val="variable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F87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  <w15:person w15:author="Eddy">
    <w15:presenceInfo w15:providerId="None" w15:userId="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FF"/>
    <w:rsid w:val="000120CD"/>
    <w:rsid w:val="00036269"/>
    <w:rsid w:val="00040C53"/>
    <w:rsid w:val="00057299"/>
    <w:rsid w:val="000632BC"/>
    <w:rsid w:val="00084A24"/>
    <w:rsid w:val="00091808"/>
    <w:rsid w:val="000A5405"/>
    <w:rsid w:val="000B1263"/>
    <w:rsid w:val="000B571C"/>
    <w:rsid w:val="000C5B67"/>
    <w:rsid w:val="000E21F8"/>
    <w:rsid w:val="000F624B"/>
    <w:rsid w:val="00102C83"/>
    <w:rsid w:val="00106FD2"/>
    <w:rsid w:val="0012125A"/>
    <w:rsid w:val="001409E0"/>
    <w:rsid w:val="00146999"/>
    <w:rsid w:val="001B4861"/>
    <w:rsid w:val="001B6E4F"/>
    <w:rsid w:val="001C16F6"/>
    <w:rsid w:val="001E482A"/>
    <w:rsid w:val="001E53D5"/>
    <w:rsid w:val="001F2EC9"/>
    <w:rsid w:val="001F48DE"/>
    <w:rsid w:val="00237CA3"/>
    <w:rsid w:val="0024164D"/>
    <w:rsid w:val="00292A3C"/>
    <w:rsid w:val="002C75DB"/>
    <w:rsid w:val="003606B4"/>
    <w:rsid w:val="003B1C5C"/>
    <w:rsid w:val="004028CA"/>
    <w:rsid w:val="00404BCD"/>
    <w:rsid w:val="004103E6"/>
    <w:rsid w:val="00455C73"/>
    <w:rsid w:val="00484D42"/>
    <w:rsid w:val="00494902"/>
    <w:rsid w:val="004B4401"/>
    <w:rsid w:val="004D5E0E"/>
    <w:rsid w:val="004D5E62"/>
    <w:rsid w:val="004F022D"/>
    <w:rsid w:val="005046BE"/>
    <w:rsid w:val="00513A76"/>
    <w:rsid w:val="00526EA8"/>
    <w:rsid w:val="005432F2"/>
    <w:rsid w:val="0056120D"/>
    <w:rsid w:val="00573DDC"/>
    <w:rsid w:val="006248A8"/>
    <w:rsid w:val="00650F9A"/>
    <w:rsid w:val="00657D3B"/>
    <w:rsid w:val="00692F8A"/>
    <w:rsid w:val="006C45E1"/>
    <w:rsid w:val="006C5FF4"/>
    <w:rsid w:val="00717AAF"/>
    <w:rsid w:val="007233FF"/>
    <w:rsid w:val="00731F7E"/>
    <w:rsid w:val="007744A2"/>
    <w:rsid w:val="00792D66"/>
    <w:rsid w:val="007A05E2"/>
    <w:rsid w:val="007D324B"/>
    <w:rsid w:val="007E3E25"/>
    <w:rsid w:val="00825508"/>
    <w:rsid w:val="0082785C"/>
    <w:rsid w:val="00830314"/>
    <w:rsid w:val="0086482C"/>
    <w:rsid w:val="00895C67"/>
    <w:rsid w:val="008973F5"/>
    <w:rsid w:val="008A32D6"/>
    <w:rsid w:val="008D2108"/>
    <w:rsid w:val="00955AB3"/>
    <w:rsid w:val="009B2A07"/>
    <w:rsid w:val="009B5EC1"/>
    <w:rsid w:val="009C2E5D"/>
    <w:rsid w:val="009C6C22"/>
    <w:rsid w:val="009D260E"/>
    <w:rsid w:val="00A13435"/>
    <w:rsid w:val="00A4224F"/>
    <w:rsid w:val="00A5334B"/>
    <w:rsid w:val="00A556B8"/>
    <w:rsid w:val="00A561B2"/>
    <w:rsid w:val="00A6373A"/>
    <w:rsid w:val="00A828D7"/>
    <w:rsid w:val="00AA5E0D"/>
    <w:rsid w:val="00B052DF"/>
    <w:rsid w:val="00B44191"/>
    <w:rsid w:val="00B464C6"/>
    <w:rsid w:val="00B80A69"/>
    <w:rsid w:val="00BA78B2"/>
    <w:rsid w:val="00BB2DAB"/>
    <w:rsid w:val="00BC04ED"/>
    <w:rsid w:val="00BC5ADC"/>
    <w:rsid w:val="00BE3672"/>
    <w:rsid w:val="00BE78CD"/>
    <w:rsid w:val="00C25962"/>
    <w:rsid w:val="00C33B44"/>
    <w:rsid w:val="00C56EAD"/>
    <w:rsid w:val="00C72C31"/>
    <w:rsid w:val="00C87A85"/>
    <w:rsid w:val="00CB20DE"/>
    <w:rsid w:val="00CC2876"/>
    <w:rsid w:val="00CE0EAA"/>
    <w:rsid w:val="00D118E0"/>
    <w:rsid w:val="00D22F8A"/>
    <w:rsid w:val="00D932B4"/>
    <w:rsid w:val="00DA0260"/>
    <w:rsid w:val="00DA0E0A"/>
    <w:rsid w:val="00DC7F10"/>
    <w:rsid w:val="00DF50FB"/>
    <w:rsid w:val="00E07D16"/>
    <w:rsid w:val="00E32285"/>
    <w:rsid w:val="00E666BC"/>
    <w:rsid w:val="00EE2AE6"/>
    <w:rsid w:val="00EE41DD"/>
    <w:rsid w:val="00F26A21"/>
    <w:rsid w:val="00F323A5"/>
    <w:rsid w:val="00F33658"/>
    <w:rsid w:val="00F67B00"/>
    <w:rsid w:val="00F70475"/>
    <w:rsid w:val="00F7180C"/>
    <w:rsid w:val="00FD3150"/>
    <w:rsid w:val="00FD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A3B3"/>
  <w15:chartTrackingRefBased/>
  <w15:docId w15:val="{DA92045E-41E7-44DE-9D50-A314BE9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92D66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792D6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6D65-49FA-8E4E-83BE-3C3FB849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33</Pages>
  <Words>9172</Words>
  <Characters>52285</Characters>
  <Application>Microsoft Macintosh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/>
  <LinksUpToDate>false</LinksUpToDate>
  <CharactersWithSpaces>61335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subject/>
  <dc:creator>Liz Chadwick</dc:creator>
  <cp:keywords/>
  <dc:description/>
  <cp:lastModifiedBy>Carol Nichols</cp:lastModifiedBy>
  <cp:revision>92</cp:revision>
  <dcterms:created xsi:type="dcterms:W3CDTF">2017-09-21T11:32:00Z</dcterms:created>
  <dcterms:modified xsi:type="dcterms:W3CDTF">2017-10-09T17:04:00Z</dcterms:modified>
</cp:coreProperties>
</file>